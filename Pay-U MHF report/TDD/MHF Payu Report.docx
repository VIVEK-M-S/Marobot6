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588698f526b240b4"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
        </w:rPr>
        <w:br/>
      </w:r>
    </w:p>
    <w:p>
      <w:pPr/>
      <w:r>
        <w:rPr>
          <w:lang w:val=""/>
        </w:rPr>
        <w:br/>
      </w:r>
    </w:p>
    <w:p>
      <w:pPr/>
      <w:r>
        <w:rPr>
          <w:lang w:val=""/>
        </w:rPr>
        <w:br/>
      </w:r>
    </w:p>
    <w:p>
      <w:pPr/>
      <w:r>
        <w:rPr>
          <w:lang w:val=""/>
        </w:rPr>
        <w:br/>
      </w:r>
    </w:p>
    <w:p>
      <w:pPr/>
      <w:r>
        <w:rPr>
          <w:lang w:val=""/>
        </w:rPr>
        <w:br/>
      </w:r>
    </w:p>
    <w:p>
      <w:pPr/>
      <w:r>
        <w:rPr>
          <w:lang w:val=""/>
        </w:rPr>
        <w:br/>
      </w:r>
    </w:p>
    <w:p>
      <w:pPr/>
      <w:r>
        <w:rPr>
          <w:lang w:val=""/>
        </w:rPr>
        <w:br/>
      </w:r>
    </w:p>
    <w:p>
      <w:pPr/>
      <w:r>
        <w:rPr>
          <w:lang w:val=""/>
        </w:rPr>
        <w:br/>
      </w:r>
    </w:p>
    <w:p>
      <w:pPr>
        <w:jc w:val="center"/>
      </w:pPr>
      <w:r>
        <w:rPr>
          <w:lang w:val=""/>
          <w:rFonts w:ascii="Calibri Light (Headings)" w:hAnsi="Calibri Light (Headings)" w:cs="Calibri Light (Headings)" w:eastAsia="Calibri Light (Headings)"/>
          <w:b/>
          <w:sz w:val="80"/>
          <w:szCs w:val="80"/>
          <w:color w:val="FF6347"/>
        </w:rPr>
        <w:t>Technical Design Document</w:t>
      </w:r>
    </w:p>
    <w:p>
      <w:pPr>
        <w:jc w:val="center"/>
      </w:pPr>
      <w:r>
        <w:rPr>
          <w:lang w:val=""/>
          <w:rFonts w:ascii="Calibri Light (Headings)" w:hAnsi="Calibri Light (Headings)" w:cs="Calibri Light (Headings)" w:eastAsia="Calibri Light (Headings)"/>
          <w:b/>
          <w:sz w:val="72"/>
          <w:szCs w:val="72"/>
          <w:color w:val="000000"/>
        </w:rPr>
        <w:t>Pay-U MHF report</w:t>
      </w:r>
    </w:p>
    <w:ins w:id="0" w:author="MANAPPURAM\ManaRobot6" w:date="2022-12-14T11:34:40.8464322+05:30">
      <w:p>
        <w:pPr>
          <w:sectPr/>
        </w:pPr>
      </w:p>
    </w:ins>
    <w:sdt xmlns:w="http://schemas.openxmlformats.org/wordprocessingml/2006/main">
      <w:sdtPr>
        <w:docPartObj>
          <w:docPartGallery w:val="Table of Contents"/>
          <w:docPartUnique/>
        </w:docPartObj>
        \
      </w:sdtPr>
      <w:sdtEndPr>
        <w:rPr>
          <w:rFonts w:asciiTheme="minorHAnsi" w:cstheme="minorBidi" w:eastAsiaTheme="minorHAnsi" w:hAnsiTheme="minorHAnsi"/>
          <w:color w:val="auto"/>
          <w:sz w:val="22"/>
          <w:szCs w:val="22"/>
          <w:lang w:eastAsia="en-US"/>
        </w:rPr>
      </w:sdtEndPr>
      <w:sdtContent>
        <w:p>
          <w:pPr>
            <w:pStyle w:val="TOCHeading"/>
          </w:pPr>
          <w:r>
            <w:t>Table of Contents</w:t>
          </w:r>
        </w:p>
        <w:p>
          <w:pPr>
            <w:pStyle w:val="TOC1"/>
            <w:tabs>
              <w:tab w:val="right" w:leader="dot" w:pos="9350"/>
            </w:tabs>
            <w:rPr>
              <w:noProof/>
            </w:rPr>
          </w:pPr>
          <w:r>
            <w:fldChar w:fldCharType="begin" w:dirty="true"/>
          </w:r>
          <w:r>
            <w:instrText xml:space="preserve"> TOC \z </w:instrText>
          </w:r>
          <w:r>
            <w:fldChar w:fldCharType="separate"/>
          </w:r>
        </w:p>
        <w:p>
          <w:r>
            <w:rPr>
              <w:b/>
              <w:bCs/>
              <w:noProof/>
            </w:rPr>
            <w:fldChar w:fldCharType="end"/>
          </w:r>
        </w:p>
      </w:sdtContent>
    </w:sdt>
    <w:ins w:id="0" w:author="MANAPPURAM\ManaRobot6" w:date="2022-12-14T11:34:40.8514183+05:30">
      <w:p>
        <w:pPr>
          <w:sectPr/>
        </w:pPr>
      </w:p>
    </w:ins>
    <w:p>
      <w:pPr>
        <w:pStyle w:val="Heading1"/>
        <w:spacing w:line="360"/>
      </w:pPr>
      <w:r>
        <w:rPr>
          <w:lang w:val=""/>
          <w:spacing w:val="10"/>
          <w:rFonts w:ascii="Calibri Light (Headings)" w:hAnsi="Calibri Light (Headings)" w:cs="Calibri Light (Headings)" w:eastAsia="Calibri Light (Headings)"/>
          <w:b/>
          <w:sz w:val="36"/>
          <w:szCs w:val="36"/>
          <w:color w:val="FF6347"/>
        </w:rPr>
        <w:t>1</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Introduction</w:t>
      </w:r>
    </w:p>
    <w:p>
      <w:pPr>
        <w:spacing w:line="360"/>
      </w:pPr>
      <w:r>
        <w:rPr>
          <w:lang w:val=""/>
          <w:rFonts w:ascii="Calibri Light (Headings)" w:hAnsi="Calibri Light (Headings)" w:cs="Calibri Light (Headings)" w:eastAsia="Calibri Light (Headings)"/>
          <w:sz w:val="22"/>
          <w:szCs w:val="22"/>
          <w:color w:val="000000"/>
        </w:rPr>
        <w:t>Main</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2</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 xml:space="preserve">Purpose of this document </w:t>
      </w:r>
    </w:p>
    <w:p>
      <w:pPr>
        <w:spacing w:line="360"/>
      </w:pPr>
      <w:r>
        <w:rPr>
          <w:lang w:val=""/>
          <w:rFonts w:ascii="Calibri Light (Headings)" w:hAnsi="Calibri Light (Headings)" w:cs="Calibri Light (Headings)" w:eastAsia="Calibri Light (Headings)"/>
          <w:sz w:val="22"/>
          <w:szCs w:val="22"/>
          <w:color w:val="000000"/>
        </w:rPr>
        <w:t>This is a Technical Design Document that explains the technical aspects of the robot designed and developed using UiPath in detail. This will give an overview of the design of the bot and can be used by developers or other stakeholders to understand the prerequisites and requirements to execute the bot successfully.</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3</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Scope</w:t>
      </w:r>
    </w:p>
    <w:p>
      <w:pPr>
        <w:spacing w:line="360"/>
      </w:pPr>
      <w:r>
        <w:rPr>
          <w:lang w:val=""/>
          <w:rFonts w:ascii="Calibri Light (Headings)" w:hAnsi="Calibri Light (Headings)" w:cs="Calibri Light (Headings)" w:eastAsia="Calibri Light (Headings)"/>
          <w:b/>
          <w:sz w:val="22"/>
          <w:szCs w:val="22"/>
          <w:color w:val="000000"/>
        </w:rPr>
        <w:t>The scope of this document includes:</w:t>
      </w:r>
    </w:p>
    <w:p>
      <w:pPr>
        <w:spacing w:line="360"/>
      </w:pPr>
      <w:r>
        <w:rPr>
          <w:lang w:val=""/>
          <w:rFonts w:ascii="Calibri Light (Headings)" w:hAnsi="Calibri Light (Headings)" w:cs="Calibri Light (Headings)" w:eastAsia="Calibri Light (Headings)"/>
          <w:sz w:val="22"/>
          <w:szCs w:val="22"/>
          <w:color w:val="000000"/>
        </w:rPr>
        <w:t>• Environment Specification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System Requirements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Prerequisites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UiPath Enterprise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File Folder Structure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Robot Design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Issues and Risks</w:t>
      </w:r>
    </w:p>
    <w:p>
      <w:pPr/>
    </w:p>
    <w:p>
      <w:pPr>
        <w:spacing w:line="360"/>
      </w:pPr>
      <w:r>
        <w:rPr>
          <w:lang w:val=""/>
          <w:rFonts w:ascii="Calibri Light (Headings)" w:hAnsi="Calibri Light (Headings)" w:cs="Calibri Light (Headings)" w:eastAsia="Calibri Light (Headings)"/>
          <w:b/>
          <w:sz w:val="22"/>
          <w:szCs w:val="22"/>
          <w:color w:val="000000"/>
        </w:rPr>
        <w:t>The scope of this document does not include:</w:t>
      </w:r>
    </w:p>
    <w:p>
      <w:pPr>
        <w:spacing w:line="360"/>
      </w:pPr>
      <w:r>
        <w:rPr>
          <w:lang w:val=""/>
          <w:rFonts w:ascii="Calibri Light (Headings)" w:hAnsi="Calibri Light (Headings)" w:cs="Calibri Light (Headings)" w:eastAsia="Calibri Light (Headings)"/>
          <w:sz w:val="22"/>
          <w:szCs w:val="22"/>
          <w:color w:val="000000"/>
        </w:rPr>
        <w:t>• Availability of Systems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System Changes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Changes to Input Files or Data Format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Process Changes</w:t>
      </w:r>
    </w:p>
    <w:p>
      <w:pPr/>
    </w:p>
    <w:p>
      <w:pPr/>
      <w:r>
        <w:rPr>
          <w:lang w:val=""/>
          <w:rFonts w:ascii="Calibri Light (Headings)" w:hAnsi="Calibri Light (Headings)" w:cs="Calibri Light (Headings)" w:eastAsia="Calibri Light (Headings)"/>
          <w:i/>
          <w:sz w:val="22"/>
          <w:szCs w:val="22"/>
          <w:color w:val="000000"/>
        </w:rPr>
        <w:t>Note – this is a Technical Design Document which only covers the technical aspects. Please refer to the Business Requirements Document for any other information about business processes</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4</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 xml:space="preserve">System Requirements </w:t>
      </w:r>
    </w:p>
    <w:p>
      <w:pPr>
        <w:spacing w:line="360"/>
      </w:pPr>
      <w:r>
        <w:rPr>
          <w:lang w:val=""/>
          <w:rFonts w:ascii="Calibri Light (Headings)" w:hAnsi="Calibri Light (Headings)" w:cs="Calibri Light (Headings)" w:eastAsia="Calibri Light (Headings)"/>
          <w:sz w:val="22"/>
          <w:szCs w:val="22"/>
          <w:color w:val="000000"/>
        </w:rPr>
        <w:t>The Developer System (specifications below) was used to develop this Technical Design Document. It is important to note that the system the robot is migrated to should also have similar specifications to ensure a proper functioning of the robot.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 system specifications for Pay-U MHF report process:</w:t>
      </w:r>
    </w:p>
    <w:p>
      <w:pPr/>
    </w:p>
    <w:tbl>
      <w:tblPr>
        <w:tblStyle w:val="MediumGrid2-Accent2"/>
        <w:tblW w:w="5000" w:type="pct"/>
        <w:tblLook w:val="04A0"/>
      </w:tblPr>
      <w:tr>
        <w:tc>
          <w:tcPr>
            <w:tcW w:w="2310" w:type="pct"/>
          </w:tcPr>
          <w:p>
            <w:pPr/>
            <w:r>
              <w:rPr>
                <w:b/>
                <w:color w:val="000000"/>
                <w:rFonts w:ascii="Calibri Light (Headings)" w:hAnsi="Calibri Light (Headings)" w:cs="Calibri Light (Headings)" w:eastAsia="Calibri Light (Headings)"/>
                <w:lang w:val=""/>
                <w:sz w:val="22"/>
                <w:szCs w:val="22"/>
                <w:u w:val=""/>
              </w:rPr>
              <w:t>Operating System</w:t>
            </w:r>
          </w:p>
        </w:tc>
        <w:tc>
          <w:tcPr>
            <w:tcW w:w="2310" w:type="pct"/>
          </w:tcPr>
          <w:p>
            <w:pPr/>
          </w:p>
        </w:tc>
      </w:tr>
      <w:tr>
        <w:tc>
          <w:tcPr>
            <w:tcW w:w="2310" w:type="pct"/>
          </w:tcPr>
          <w:p>
            <w:pPr/>
            <w:r>
              <w:rPr>
                <w:b/>
                <w:color w:val="000000"/>
                <w:rFonts w:ascii="Calibri Light (Headings)" w:hAnsi="Calibri Light (Headings)" w:cs="Calibri Light (Headings)" w:eastAsia="Calibri Light (Headings)"/>
                <w:lang w:val=""/>
                <w:sz w:val="22"/>
                <w:szCs w:val="22"/>
                <w:u w:val=""/>
              </w:rPr>
              <w:t>Processor</w:t>
            </w:r>
          </w:p>
        </w:tc>
        <w:tc>
          <w:tcPr>
            <w:tcW w:w="2310" w:type="pct"/>
          </w:tcPr>
          <w:p>
            <w:pPr/>
          </w:p>
        </w:tc>
      </w:tr>
      <w:tr>
        <w:tc>
          <w:tcPr>
            <w:tcW w:w="2310" w:type="pct"/>
          </w:tcPr>
          <w:p>
            <w:pPr/>
            <w:r>
              <w:rPr>
                <w:b/>
                <w:color w:val="000000"/>
                <w:rFonts w:ascii="Calibri Light (Headings)" w:hAnsi="Calibri Light (Headings)" w:cs="Calibri Light (Headings)" w:eastAsia="Calibri Light (Headings)"/>
                <w:lang w:val=""/>
                <w:sz w:val="22"/>
                <w:szCs w:val="22"/>
                <w:u w:val=""/>
              </w:rPr>
              <w:t>RAM</w:t>
            </w:r>
          </w:p>
        </w:tc>
        <w:tc>
          <w:tcPr>
            <w:tcW w:w="2310" w:type="pct"/>
          </w:tcPr>
          <w:p>
            <w:pPr/>
          </w:p>
        </w:tc>
      </w:tr>
      <w:tr>
        <w:tc>
          <w:tcPr>
            <w:tcW w:w="2310" w:type="pct"/>
          </w:tcPr>
          <w:p>
            <w:pPr/>
            <w:r>
              <w:rPr>
                <w:b/>
                <w:color w:val="000000"/>
                <w:rFonts w:ascii="Calibri Light (Headings)" w:hAnsi="Calibri Light (Headings)" w:cs="Calibri Light (Headings)" w:eastAsia="Calibri Light (Headings)"/>
                <w:lang w:val=""/>
                <w:sz w:val="22"/>
                <w:szCs w:val="22"/>
                <w:u w:val=""/>
              </w:rPr>
              <w:t>Hard Disk</w:t>
            </w:r>
          </w:p>
        </w:tc>
        <w:tc>
          <w:tcPr>
            <w:tcW w:w="2310" w:type="pct"/>
          </w:tcPr>
          <w:p>
            <w:pPr/>
          </w:p>
        </w:tc>
      </w:tr>
      <w:tr>
        <w:tc>
          <w:tcPr>
            <w:tcW w:w="2310" w:type="pct"/>
          </w:tcPr>
          <w:p>
            <w:pPr/>
            <w:r>
              <w:rPr>
                <w:b/>
                <w:color w:val="000000"/>
                <w:rFonts w:ascii="Calibri Light (Headings)" w:hAnsi="Calibri Light (Headings)" w:cs="Calibri Light (Headings)" w:eastAsia="Calibri Light (Headings)"/>
                <w:lang w:val=""/>
                <w:sz w:val="22"/>
                <w:szCs w:val="22"/>
                <w:u w:val=""/>
              </w:rPr>
              <w:t>Components</w:t>
            </w:r>
          </w:p>
        </w:tc>
        <w:tc>
          <w:tcPr>
            <w:tcW w:w="2310" w:type="pct"/>
          </w:tcPr>
          <w:p>
            <w:pPr/>
          </w:p>
        </w:tc>
      </w:tr>
    </w:tbl>
    <w:p>
      <w:pPr/>
    </w:p>
    <w:p>
      <w:pPr>
        <w:pStyle w:val="Heading1"/>
        <w:spacing w:line="360"/>
      </w:pPr>
      <w:r>
        <w:rPr>
          <w:lang w:val=""/>
          <w:spacing w:val="10"/>
          <w:rFonts w:ascii="Calibri Light (Headings)" w:hAnsi="Calibri Light (Headings)" w:cs="Calibri Light (Headings)" w:eastAsia="Calibri Light (Headings)"/>
          <w:b/>
          <w:sz w:val="36"/>
          <w:szCs w:val="36"/>
          <w:color w:val="FF6347"/>
        </w:rPr>
        <w:t>5</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Prerequisites</w:t>
      </w:r>
    </w:p>
    <w:p>
      <w:pPr>
        <w:spacing w:line="360"/>
      </w:pPr>
      <w:r>
        <w:rPr>
          <w:lang w:val=""/>
          <w:rFonts w:ascii="Calibri Light (Headings)" w:hAnsi="Calibri Light (Headings)" w:cs="Calibri Light (Headings)" w:eastAsia="Calibri Light (Headings)"/>
          <w:sz w:val="22"/>
          <w:szCs w:val="22"/>
          <w:color w:val="000000"/>
        </w:rPr>
        <w:t xml:space="preserve"> The prerequisites for the robot to successfully run are as follows:</w:t>
      </w:r>
    </w:p>
    <w:p>
      <w:pPr>
        <w:spacing w:line="360"/>
      </w:pPr>
      <w:r>
        <w:rPr>
          <w:lang w:val=""/>
          <w:rFonts w:ascii="Calibri Light (Headings)" w:hAnsi="Calibri Light (Headings)" w:cs="Calibri Light (Headings)" w:eastAsia="Calibri Light (Headings)"/>
          <w:sz w:val="22"/>
          <w:szCs w:val="22"/>
          <w:color w:val="000000"/>
        </w:rPr>
        <w:t>a.</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The following applications are installed in the system:</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xml:space="preserve">                    •</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 22.4.4.0</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b.</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The system has a valid studio and back office robot licence for UiPath</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c.</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Robot has access to all required applications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d.</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Files are located in the system following the File Structure indicated below (Section 7).</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6</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UiPath Enterprise</w:t>
      </w:r>
    </w:p>
    <w:p>
      <w:pPr>
        <w:spacing w:line="360"/>
      </w:pPr>
      <w:r>
        <w:rPr>
          <w:lang w:val=""/>
          <w:rFonts w:ascii="Calibri Light (Headings)" w:hAnsi="Calibri Light (Headings)" w:cs="Calibri Light (Headings)" w:eastAsia="Calibri Light (Headings)"/>
          <w:sz w:val="22"/>
          <w:szCs w:val="22"/>
          <w:color w:val="000000"/>
        </w:rPr>
        <w:t>UiPath version 22.4.4.0 is the software used for developing the Technical Design Document.</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7</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File/Folder Structure</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Temporary Folder:</w:t>
      </w:r>
    </w:p>
    <w:p>
      <w:pPr>
        <w:spacing w:line="360"/>
      </w:pPr>
      <w:r>
        <w:rPr>
          <w:lang w:val=""/>
          <w:rFonts w:ascii="Calibri Light (Headings)" w:hAnsi="Calibri Light (Headings)" w:cs="Calibri Light (Headings)" w:eastAsia="Calibri Light (Headings)"/>
          <w:sz w:val="22"/>
          <w:szCs w:val="22"/>
          <w:color w:val="000000"/>
        </w:rPr>
        <w:t xml:space="preserve">               Path at which all the temporary files are stored.</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Input Folder:</w:t>
      </w:r>
    </w:p>
    <w:p>
      <w:pPr>
        <w:spacing w:line="360"/>
      </w:pPr>
      <w:r>
        <w:rPr>
          <w:lang w:val=""/>
          <w:rFonts w:ascii="Calibri Light (Headings)" w:hAnsi="Calibri Light (Headings)" w:cs="Calibri Light (Headings)" w:eastAsia="Calibri Light (Headings)"/>
          <w:sz w:val="22"/>
          <w:szCs w:val="22"/>
          <w:color w:val="000000"/>
        </w:rPr>
        <w:t xml:space="preserve">               Path at which all the input files are stored.</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Output Folder:</w:t>
      </w:r>
    </w:p>
    <w:p>
      <w:pPr>
        <w:spacing w:line="360"/>
      </w:pPr>
      <w:r>
        <w:rPr>
          <w:lang w:val=""/>
          <w:rFonts w:ascii="Calibri Light (Headings)" w:hAnsi="Calibri Light (Headings)" w:cs="Calibri Light (Headings)" w:eastAsia="Calibri Light (Headings)"/>
          <w:sz w:val="22"/>
          <w:szCs w:val="22"/>
          <w:color w:val="000000"/>
        </w:rPr>
        <w:t xml:space="preserve">               Path at which all the output files are stored.</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Code Repository</w:t>
      </w:r>
    </w:p>
    <w:p>
      <w:pPr>
        <w:spacing w:line="360"/>
      </w:pPr>
      <w:r>
        <w:rPr>
          <w:lang w:val=""/>
          <w:rFonts w:ascii="Calibri Light (Headings)" w:hAnsi="Calibri Light (Headings)" w:cs="Calibri Light (Headings)" w:eastAsia="Calibri Light (Headings)"/>
          <w:sz w:val="22"/>
          <w:szCs w:val="22"/>
          <w:color w:val="000000"/>
        </w:rPr>
        <w:t xml:space="preserve">               Path at UiPath process workflows are be stored.</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Config File Path</w:t>
      </w:r>
    </w:p>
    <w:p>
      <w:pPr>
        <w:spacing w:line="360"/>
      </w:pPr>
      <w:r>
        <w:rPr>
          <w:lang w:val=""/>
          <w:rFonts w:ascii="Calibri Light (Headings)" w:hAnsi="Calibri Light (Headings)" w:cs="Calibri Light (Headings)" w:eastAsia="Calibri Light (Headings)"/>
          <w:sz w:val="22"/>
          <w:szCs w:val="22"/>
          <w:color w:val="000000"/>
        </w:rPr>
        <w:t xml:space="preserve">               Path at config files are be stored.</w:t>
      </w:r>
    </w:p>
    <w:p>
      <w:pPr/>
    </w:p>
    <w:tbl>
      <w:tblPr>
        <w:tblStyle w:val="MediumGrid2-Accent2"/>
        <w:tblW w:w="5000" w:type="pct"/>
        <w:tblLook w:val="04A0"/>
      </w:tblPr>
      <w:tr>
        <w:tc>
          <w:tcPr>
            <w:tcW w:w="2310" w:type="pct"/>
          </w:tcPr>
          <w:p>
            <w:pPr/>
            <w:r>
              <w:rPr>
                <w:color w:val="000000"/>
                <w:rFonts w:ascii="Calibri Light (Headings)" w:hAnsi="Calibri Light (Headings)" w:cs="Calibri Light (Headings)" w:eastAsia="Calibri Light (Headings)"/>
                <w:lang w:val=""/>
                <w:sz w:val="22"/>
                <w:szCs w:val="22"/>
                <w:u w:val=""/>
              </w:rPr>
              <w:t>File/Folder</w:t>
            </w:r>
          </w:p>
        </w:tc>
        <w:tc>
          <w:tcPr>
            <w:tcW w:w="2310" w:type="pct"/>
          </w:tcPr>
          <w:p>
            <w:pPr/>
            <w:r>
              <w:rPr>
                <w:color w:val="000000"/>
                <w:rFonts w:ascii="Calibri Light (Headings)" w:hAnsi="Calibri Light (Headings)" w:cs="Calibri Light (Headings)" w:eastAsia="Calibri Light (Headings)"/>
                <w:lang w:val=""/>
                <w:sz w:val="22"/>
                <w:szCs w:val="22"/>
                <w:u w:val=""/>
              </w:rPr>
              <w:t>File/Folder Location</w:t>
            </w:r>
          </w:p>
        </w:tc>
      </w:tr>
      <w:tr>
        <w:tc>
          <w:tcPr>
            <w:tcW w:w="2310" w:type="pct"/>
          </w:tcPr>
          <w:p>
            <w:pPr/>
            <w:r>
              <w:rPr>
                <w:color w:val="000000"/>
                <w:rFonts w:ascii="Calibri Light (Headings)" w:hAnsi="Calibri Light (Headings)" w:cs="Calibri Light (Headings)" w:eastAsia="Calibri Light (Headings)"/>
                <w:lang w:val=""/>
                <w:sz w:val="22"/>
                <w:szCs w:val="22"/>
                <w:u w:val=""/>
              </w:rPr>
              <w:t>Temporary Folder</w:t>
            </w:r>
          </w:p>
        </w:tc>
        <w:tc>
          <w:tcPr>
            <w:tcW w:w="2310" w:type="pct"/>
          </w:tcPr>
          <w:p>
            <w:pPr/>
          </w:p>
        </w:tc>
      </w:tr>
      <w:tr>
        <w:tc>
          <w:tcPr>
            <w:tcW w:w="2310" w:type="pct"/>
          </w:tcPr>
          <w:p>
            <w:pPr/>
            <w:r>
              <w:rPr>
                <w:color w:val="000000"/>
                <w:rFonts w:ascii="Calibri Light (Headings)" w:hAnsi="Calibri Light (Headings)" w:cs="Calibri Light (Headings)" w:eastAsia="Calibri Light (Headings)"/>
                <w:lang w:val=""/>
                <w:sz w:val="22"/>
                <w:szCs w:val="22"/>
                <w:u w:val=""/>
              </w:rPr>
              <w:t>Input Folder</w:t>
            </w:r>
          </w:p>
        </w:tc>
        <w:tc>
          <w:tcPr>
            <w:tcW w:w="2310" w:type="pct"/>
          </w:tcPr>
          <w:p>
            <w:pPr/>
          </w:p>
        </w:tc>
      </w:tr>
      <w:tr>
        <w:tc>
          <w:tcPr>
            <w:tcW w:w="2310" w:type="pct"/>
          </w:tcPr>
          <w:p>
            <w:pPr/>
            <w:r>
              <w:rPr>
                <w:color w:val="000000"/>
                <w:rFonts w:ascii="Calibri Light (Headings)" w:hAnsi="Calibri Light (Headings)" w:cs="Calibri Light (Headings)" w:eastAsia="Calibri Light (Headings)"/>
                <w:lang w:val=""/>
                <w:sz w:val="22"/>
                <w:szCs w:val="22"/>
                <w:u w:val=""/>
              </w:rPr>
              <w:t>Output Folder</w:t>
            </w:r>
          </w:p>
        </w:tc>
        <w:tc>
          <w:tcPr>
            <w:tcW w:w="2310" w:type="pct"/>
          </w:tcPr>
          <w:p>
            <w:pPr/>
          </w:p>
        </w:tc>
      </w:tr>
      <w:tr>
        <w:tc>
          <w:tcPr>
            <w:tcW w:w="2310" w:type="pct"/>
          </w:tcPr>
          <w:p>
            <w:pPr/>
            <w:r>
              <w:rPr>
                <w:color w:val="000000"/>
                <w:rFonts w:ascii="Calibri Light (Headings)" w:hAnsi="Calibri Light (Headings)" w:cs="Calibri Light (Headings)" w:eastAsia="Calibri Light (Headings)"/>
                <w:lang w:val=""/>
                <w:sz w:val="22"/>
                <w:szCs w:val="22"/>
                <w:u w:val=""/>
              </w:rPr>
              <w:t>Code Repository</w:t>
            </w:r>
          </w:p>
        </w:tc>
        <w:tc>
          <w:tcPr>
            <w:tcW w:w="2310" w:type="pct"/>
          </w:tcPr>
          <w:p>
            <w:pPr/>
          </w:p>
        </w:tc>
      </w:tr>
      <w:tr>
        <w:tc>
          <w:tcPr>
            <w:tcW w:w="2310" w:type="pct"/>
          </w:tcPr>
          <w:p>
            <w:pPr/>
            <w:r>
              <w:rPr>
                <w:color w:val="000000"/>
                <w:rFonts w:ascii="Calibri Light (Headings)" w:hAnsi="Calibri Light (Headings)" w:cs="Calibri Light (Headings)" w:eastAsia="Calibri Light (Headings)"/>
                <w:lang w:val=""/>
                <w:sz w:val="22"/>
                <w:szCs w:val="22"/>
                <w:u w:val=""/>
              </w:rPr>
              <w:t>Config File Path</w:t>
            </w:r>
          </w:p>
        </w:tc>
        <w:tc>
          <w:tcPr>
            <w:tcW w:w="2310" w:type="pct"/>
          </w:tcPr>
          <w:p>
            <w:pPr/>
          </w:p>
        </w:tc>
      </w:tr>
    </w:tbl>
    <w:p>
      <w:pPr/>
      <w:r>
        <w:rPr>
          <w:lang w:val=""/>
        </w:rPr>
        <w:br/>
      </w:r>
      <w:r>
        <w:rPr>
          <w:lang w:val=""/>
        </w:rPr>
        <w:br/>
      </w:r>
      <w:r>
        <w:rPr>
          <w:lang w:val=""/>
        </w:rPr>
        <w:br/>
      </w:r>
    </w:p>
    <w:p>
      <w:pPr>
        <w:pStyle w:val="Heading1"/>
        <w:spacing w:line="360"/>
      </w:pPr>
      <w:r>
        <w:rPr>
          <w:lang w:val=""/>
          <w:spacing w:val="10"/>
          <w:rFonts w:ascii="Calibri Light (Headings)" w:hAnsi="Calibri Light (Headings)" w:cs="Calibri Light (Headings)" w:eastAsia="Calibri Light (Headings)"/>
          <w:b/>
          <w:sz w:val="36"/>
          <w:szCs w:val="36"/>
          <w:color w:val="FF6347"/>
        </w:rPr>
        <w:t>8</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Bot Design</w:t>
      </w:r>
    </w:p>
    <w:p>
      <w:pPr>
        <w:pStyle w:val="Heading9"/>
      </w:pPr>
      <w:r>
        <w:rPr>
          <w:lang w:val=""/>
          <w:spacing w:val="10"/>
          <w:rFonts w:ascii="Calibri Light (Headings)" w:hAnsi="Calibri Light (Headings)" w:cs="Calibri Light (Headings)" w:eastAsia="Calibri Light (Headings)"/>
          <w:sz w:val="26"/>
          <w:szCs w:val="26"/>
          <w:color w:val="FF6347"/>
        </w:rPr>
        <w:t xml:space="preserve"> 8.1  Main.xaml</w:t>
      </w:r>
    </w:p>
    <w:p>
      <w:pPr/>
    </w:p>
    <w:p>
      <w:pPr/>
      <w:r>
        <w:rPr>
          <w:lang w:val=""/>
          <w:rFonts w:ascii="Calibri Light (Headings)" w:hAnsi="Calibri Light (Headings)" w:cs="Calibri Light (Headings)" w:eastAsia="Calibri Light (Headings)"/>
          <w:b/>
          <w:i/>
          <w:sz w:val="24"/>
          <w:szCs w:val="24"/>
          <w:color w:val="000000"/>
        </w:rPr>
        <w:t>Location: \Main.xaml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Proceed_next</w:t>
            </w:r>
          </w:p>
        </w:tc>
        <w:tc>
          <w:tcPr>
            <w:tcW w:w="2310" w:type="auto"/>
          </w:tcPr>
          <w:p>
            <w:pPr/>
            <w:r>
              <w:t>InOutArgument(x:Boolean)</w:t>
            </w:r>
          </w:p>
        </w:tc>
        <w:tc>
          <w:tcPr>
            <w:tcW w:w="2310" w:type="auto"/>
          </w:tcPr>
          <w:p>
            <w:pPr/>
          </w:p>
        </w:tc>
      </w:tr>
      <w:tr>
        <w:tc>
          <w:tcPr>
            <w:tcW w:w="2310" w:type="auto"/>
          </w:tcPr>
          <w:p>
            <w:pPr/>
            <w:r>
              <w:t>Log_path</w:t>
            </w:r>
          </w:p>
        </w:tc>
        <w:tc>
          <w:tcPr>
            <w:tcW w:w="2310" w:type="auto"/>
          </w:tcPr>
          <w:p>
            <w:pPr/>
            <w:r>
              <w:t>InArgument(x:String)</w:t>
            </w:r>
          </w:p>
        </w:tc>
        <w:tc>
          <w:tcPr>
            <w:tcW w:w="2310" w:type="auto"/>
          </w:tcPr>
          <w:p>
            <w:pPr/>
          </w:p>
        </w:tc>
      </w:tr>
      <w:tr>
        <w:tc>
          <w:tcPr>
            <w:tcW w:w="2310" w:type="auto"/>
          </w:tcPr>
          <w:p>
            <w:pPr/>
            <w:r>
              <w:t>Out_config</w:t>
            </w:r>
          </w:p>
        </w:tc>
        <w:tc>
          <w:tcPr>
            <w:tcW w:w="2310" w:type="auto"/>
          </w:tcPr>
          <w:p>
            <w:pPr/>
            <w:r>
              <w:t>InOutArgument(scg:Dictionary(x:String, x:Object))</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8.2  test.xaml</w:t>
      </w:r>
    </w:p>
    <w:p>
      <w:pPr/>
    </w:p>
    <w:p>
      <w:pPr/>
      <w:r>
        <w:rPr>
          <w:lang w:val=""/>
          <w:rFonts w:ascii="Calibri Light (Headings)" w:hAnsi="Calibri Light (Headings)" w:cs="Calibri Light (Headings)" w:eastAsia="Calibri Light (Headings)"/>
          <w:b/>
          <w:i/>
          <w:sz w:val="24"/>
          <w:szCs w:val="24"/>
          <w:color w:val="000000"/>
        </w:rPr>
        <w:t>Location: \test.xaml</w:t>
      </w:r>
    </w:p>
    <w:p>
      <w:pPr/>
    </w:p>
    <w:p>
      <w:pPr>
        <w:pStyle w:val="Heading9"/>
      </w:pPr>
      <w:r>
        <w:rPr>
          <w:lang w:val=""/>
          <w:spacing w:val="10"/>
          <w:rFonts w:ascii="Calibri Light (Headings)" w:hAnsi="Calibri Light (Headings)" w:cs="Calibri Light (Headings)" w:eastAsia="Calibri Light (Headings)"/>
          <w:sz w:val="26"/>
          <w:szCs w:val="26"/>
          <w:color w:val="FF6347"/>
        </w:rPr>
        <w:t xml:space="preserve"> 8.3  Sequence.xaml</w:t>
      </w:r>
    </w:p>
    <w:p>
      <w:pPr/>
      <w:r>
        <w:rPr>
          <w:lang w:val=""/>
          <w:rFonts w:ascii="Calibri Light (Headings)" w:hAnsi="Calibri Light (Headings)" w:cs="Calibri Light (Headings)" w:eastAsia="Calibri Light (Headings)"/>
          <w:sz w:val="22"/>
          <w:szCs w:val="22"/>
          <w:color w:val="000000"/>
        </w:rPr>
        <w:t>Reading The input from excel sheet</w:t>
      </w:r>
    </w:p>
    <w:p>
      <w:pPr/>
    </w:p>
    <w:p>
      <w:pPr/>
      <w:r>
        <w:rPr>
          <w:lang w:val=""/>
          <w:rFonts w:ascii="Calibri Light (Headings)" w:hAnsi="Calibri Light (Headings)" w:cs="Calibri Light (Headings)" w:eastAsia="Calibri Light (Headings)"/>
          <w:b/>
          <w:i/>
          <w:sz w:val="24"/>
          <w:szCs w:val="24"/>
          <w:color w:val="000000"/>
        </w:rPr>
        <w:t>Location: \Excel  Module\Read Excel.xaml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out_DataTable</w:t>
            </w:r>
          </w:p>
        </w:tc>
        <w:tc>
          <w:tcPr>
            <w:tcW w:w="2310" w:type="auto"/>
          </w:tcPr>
          <w:p>
            <w:pPr/>
            <w:r>
              <w:t>OutArgument(sd:DataTable)</w:t>
            </w:r>
          </w:p>
        </w:tc>
        <w:tc>
          <w:tcPr>
            <w:tcW w:w="2310" w:type="auto"/>
          </w:tcPr>
          <w:p>
            <w:pPr/>
          </w:p>
        </w:tc>
      </w:tr>
      <w:tr>
        <w:tc>
          <w:tcPr>
            <w:tcW w:w="2310" w:type="auto"/>
          </w:tcPr>
          <w:p>
            <w:pPr/>
            <w:r>
              <w:t>in_AddHeaders</w:t>
            </w:r>
          </w:p>
        </w:tc>
        <w:tc>
          <w:tcPr>
            <w:tcW w:w="2310" w:type="auto"/>
          </w:tcPr>
          <w:p>
            <w:pPr/>
            <w:r>
              <w:t>InArgument(x:Boolean)</w:t>
            </w:r>
          </w:p>
        </w:tc>
        <w:tc>
          <w:tcPr>
            <w:tcW w:w="2310" w:type="auto"/>
          </w:tcPr>
          <w:p>
            <w:pPr/>
          </w:p>
        </w:tc>
      </w:tr>
      <w:tr>
        <w:tc>
          <w:tcPr>
            <w:tcW w:w="2310" w:type="auto"/>
          </w:tcPr>
          <w:p>
            <w:pPr/>
            <w:r>
              <w:t>in_WorkbookPath</w:t>
            </w:r>
          </w:p>
        </w:tc>
        <w:tc>
          <w:tcPr>
            <w:tcW w:w="2310" w:type="auto"/>
          </w:tcPr>
          <w:p>
            <w:pPr/>
            <w:r>
              <w:t>InArgument(x:String)</w:t>
            </w:r>
          </w:p>
        </w:tc>
        <w:tc>
          <w:tcPr>
            <w:tcW w:w="2310" w:type="auto"/>
          </w:tcPr>
          <w:p>
            <w:pPr/>
          </w:p>
        </w:tc>
      </w:tr>
      <w:tr>
        <w:tc>
          <w:tcPr>
            <w:tcW w:w="2310" w:type="auto"/>
          </w:tcPr>
          <w:p>
            <w:pPr/>
            <w:r>
              <w:t>in_SheetName</w:t>
            </w:r>
          </w:p>
        </w:tc>
        <w:tc>
          <w:tcPr>
            <w:tcW w:w="2310" w:type="auto"/>
          </w:tcPr>
          <w:p>
            <w:pPr/>
            <w:r>
              <w:t>InArgument(x:String)</w:t>
            </w:r>
          </w:p>
        </w:tc>
        <w:tc>
          <w:tcPr>
            <w:tcW w:w="2310" w:type="auto"/>
          </w:tcPr>
          <w:p>
            <w:pPr/>
          </w:p>
        </w:tc>
      </w:tr>
      <w:tr>
        <w:tc>
          <w:tcPr>
            <w:tcW w:w="2310" w:type="auto"/>
          </w:tcPr>
          <w:p>
            <w:pPr/>
            <w:r>
              <w:t>in_CellAddress</w:t>
            </w:r>
          </w:p>
        </w:tc>
        <w:tc>
          <w:tcPr>
            <w:tcW w:w="2310" w:type="auto"/>
          </w:tcPr>
          <w:p>
            <w:pPr/>
            <w:r>
              <w:t>InArgument(x:String)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8.4  InitAllSettings.xaml</w:t>
      </w:r>
    </w:p>
    <w:p>
      <w:pPr/>
    </w:p>
    <w:p>
      <w:pPr/>
      <w:r>
        <w:rPr>
          <w:lang w:val=""/>
          <w:rFonts w:ascii="Calibri Light (Headings)" w:hAnsi="Calibri Light (Headings)" w:cs="Calibri Light (Headings)" w:eastAsia="Calibri Light (Headings)"/>
          <w:b/>
          <w:i/>
          <w:sz w:val="24"/>
          <w:szCs w:val="24"/>
          <w:color w:val="000000"/>
        </w:rPr>
        <w:t>Location: \Init Module\InitAllSettings.xaml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Out_Config</w:t>
            </w:r>
          </w:p>
        </w:tc>
        <w:tc>
          <w:tcPr>
            <w:tcW w:w="2310" w:type="auto"/>
          </w:tcPr>
          <w:p>
            <w:pPr/>
            <w:r>
              <w:t>InOutArgument(scg:Dictionary(x:String, x:Object))</w:t>
            </w:r>
          </w:p>
        </w:tc>
        <w:tc>
          <w:tcPr>
            <w:tcW w:w="2310" w:type="auto"/>
          </w:tcPr>
          <w:p>
            <w:pPr/>
          </w:p>
        </w:tc>
      </w:tr>
      <w:tr>
        <w:tc>
          <w:tcPr>
            <w:tcW w:w="2310" w:type="auto"/>
          </w:tcPr>
          <w:p>
            <w:pPr/>
            <w:r>
              <w:t>in_ConfigSheets</w:t>
            </w:r>
          </w:p>
        </w:tc>
        <w:tc>
          <w:tcPr>
            <w:tcW w:w="2310" w:type="auto"/>
          </w:tcPr>
          <w:p>
            <w:pPr/>
            <w:r>
              <w:t>InArgument(x:String)</w:t>
            </w:r>
          </w:p>
        </w:tc>
        <w:tc>
          <w:tcPr>
            <w:tcW w:w="2310" w:type="auto"/>
          </w:tcPr>
          <w:p>
            <w:pPr/>
          </w:p>
        </w:tc>
      </w:tr>
      <w:tr>
        <w:tc>
          <w:tcPr>
            <w:tcW w:w="2310" w:type="auto"/>
          </w:tcPr>
          <w:p>
            <w:pPr/>
            <w:r>
              <w:t>in_ConfigFile</w:t>
            </w:r>
          </w:p>
        </w:tc>
        <w:tc>
          <w:tcPr>
            <w:tcW w:w="2310" w:type="auto"/>
          </w:tcPr>
          <w:p>
            <w:pPr/>
            <w:r>
              <w:t>InArgument(x:String)</w:t>
            </w:r>
          </w:p>
        </w:tc>
        <w:tc>
          <w:tcPr>
            <w:tcW w:w="2310" w:type="auto"/>
          </w:tcPr>
          <w:p>
            <w:pPr/>
          </w:p>
        </w:tc>
      </w:tr>
      <w:tr>
        <w:tc>
          <w:tcPr>
            <w:tcW w:w="2310" w:type="auto"/>
          </w:tcPr>
          <w:p>
            <w:pPr/>
            <w:r>
              <w:t>Arg_Status</w:t>
            </w:r>
          </w:p>
        </w:tc>
        <w:tc>
          <w:tcPr>
            <w:tcW w:w="2310" w:type="auto"/>
          </w:tcPr>
          <w:p>
            <w:pPr/>
            <w:r>
              <w:t>InOutArgument(x:Boolean)</w:t>
            </w:r>
          </w:p>
        </w:tc>
        <w:tc>
          <w:tcPr>
            <w:tcW w:w="2310" w:type="auto"/>
          </w:tcPr>
          <w:p>
            <w:pPr/>
          </w:p>
        </w:tc>
      </w:tr>
      <w:tr>
        <w:tc>
          <w:tcPr>
            <w:tcW w:w="2310" w:type="auto"/>
          </w:tcPr>
          <w:p>
            <w:pPr/>
            <w:r>
              <w:t>log_Path</w:t>
            </w:r>
          </w:p>
        </w:tc>
        <w:tc>
          <w:tcPr>
            <w:tcW w:w="2310" w:type="auto"/>
          </w:tcPr>
          <w:p>
            <w:pPr/>
            <w:r>
              <w:t>InOutArgument(x:String)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8.5  _0XDS_LogHelper.xaml</w:t>
      </w:r>
    </w:p>
    <w:p>
      <w:pPr/>
      <w:r>
        <w:rPr>
          <w:lang w:val=""/>
          <w:rFonts w:ascii="Calibri Light (Headings)" w:hAnsi="Calibri Light (Headings)" w:cs="Calibri Light (Headings)" w:eastAsia="Calibri Light (Headings)"/>
          <w:sz w:val="22"/>
          <w:szCs w:val="22"/>
          <w:color w:val="000000"/>
        </w:rPr>
        <w:t>Input Arguments:-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MessageType--Type of message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xml:space="preserve">ActivityName--Stage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Message--Log details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WorkflowName--Name of Workflow</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LogFilePath--Path of log file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LogTarget--Type of log file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Checks whether Log File Path exists or not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Sequence to check whether file exists or not in the path provided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3</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Checks existence of log path</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4</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Set status message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5</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End LogHelper Process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6</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Checks if Log File Exists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7</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Write message to log file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8</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Sequence for writing log message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9</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Write log  message to the path provided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10</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Set status message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Creates Log File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Sequence to create log file in the path</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13</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Create log file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14</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Set status message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15</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Checks if process should continue</w:t>
      </w:r>
    </w:p>
    <w:p>
      <w:pPr/>
    </w:p>
    <w:p>
      <w:pPr/>
      <w:r>
        <w:rPr>
          <w:lang w:val=""/>
          <w:rFonts w:ascii="Calibri Light (Headings)" w:hAnsi="Calibri Light (Headings)" w:cs="Calibri Light (Headings)" w:eastAsia="Calibri Light (Headings)"/>
          <w:b/>
          <w:i/>
          <w:sz w:val="24"/>
          <w:szCs w:val="24"/>
          <w:color w:val="000000"/>
        </w:rPr>
        <w:t>Location: \Log Module\LogHelper.xaml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MessageType</w:t>
            </w:r>
          </w:p>
        </w:tc>
        <w:tc>
          <w:tcPr>
            <w:tcW w:w="2310" w:type="auto"/>
          </w:tcPr>
          <w:p>
            <w:pPr/>
            <w:r>
              <w:t>InArgument(x:String)</w:t>
            </w:r>
          </w:p>
        </w:tc>
        <w:tc>
          <w:tcPr>
            <w:tcW w:w="2310" w:type="auto"/>
          </w:tcPr>
          <w:p>
            <w:pPr/>
          </w:p>
        </w:tc>
      </w:tr>
      <w:tr>
        <w:tc>
          <w:tcPr>
            <w:tcW w:w="2310" w:type="auto"/>
          </w:tcPr>
          <w:p>
            <w:pPr/>
            <w:r>
              <w:t>ActivityName</w:t>
            </w:r>
          </w:p>
        </w:tc>
        <w:tc>
          <w:tcPr>
            <w:tcW w:w="2310" w:type="auto"/>
          </w:tcPr>
          <w:p>
            <w:pPr/>
            <w:r>
              <w:t>InArgument(x:String)</w:t>
            </w:r>
          </w:p>
        </w:tc>
        <w:tc>
          <w:tcPr>
            <w:tcW w:w="2310" w:type="auto"/>
          </w:tcPr>
          <w:p>
            <w:pPr/>
          </w:p>
        </w:tc>
      </w:tr>
      <w:tr>
        <w:tc>
          <w:tcPr>
            <w:tcW w:w="2310" w:type="auto"/>
          </w:tcPr>
          <w:p>
            <w:pPr/>
            <w:r>
              <w:t>Message</w:t>
            </w:r>
          </w:p>
        </w:tc>
        <w:tc>
          <w:tcPr>
            <w:tcW w:w="2310" w:type="auto"/>
          </w:tcPr>
          <w:p>
            <w:pPr/>
            <w:r>
              <w:t>InArgument(x:String)</w:t>
            </w:r>
          </w:p>
        </w:tc>
        <w:tc>
          <w:tcPr>
            <w:tcW w:w="2310" w:type="auto"/>
          </w:tcPr>
          <w:p>
            <w:pPr/>
          </w:p>
        </w:tc>
      </w:tr>
      <w:tr>
        <w:tc>
          <w:tcPr>
            <w:tcW w:w="2310" w:type="auto"/>
          </w:tcPr>
          <w:p>
            <w:pPr/>
            <w:r>
              <w:t>WorkflowName</w:t>
            </w:r>
          </w:p>
        </w:tc>
        <w:tc>
          <w:tcPr>
            <w:tcW w:w="2310" w:type="auto"/>
          </w:tcPr>
          <w:p>
            <w:pPr/>
            <w:r>
              <w:t>InArgument(x:String)</w:t>
            </w:r>
          </w:p>
        </w:tc>
        <w:tc>
          <w:tcPr>
            <w:tcW w:w="2310" w:type="auto"/>
          </w:tcPr>
          <w:p>
            <w:pPr/>
          </w:p>
        </w:tc>
      </w:tr>
      <w:tr>
        <w:tc>
          <w:tcPr>
            <w:tcW w:w="2310" w:type="auto"/>
          </w:tcPr>
          <w:p>
            <w:pPr/>
            <w:r>
              <w:t>LogFilePath</w:t>
            </w:r>
          </w:p>
        </w:tc>
        <w:tc>
          <w:tcPr>
            <w:tcW w:w="2310" w:type="auto"/>
          </w:tcPr>
          <w:p>
            <w:pPr/>
            <w:r>
              <w:t>InArgument(x:String)</w:t>
            </w:r>
          </w:p>
        </w:tc>
        <w:tc>
          <w:tcPr>
            <w:tcW w:w="2310" w:type="auto"/>
          </w:tcPr>
          <w:p>
            <w:pPr/>
          </w:p>
        </w:tc>
      </w:tr>
      <w:tr>
        <w:tc>
          <w:tcPr>
            <w:tcW w:w="2310" w:type="auto"/>
          </w:tcPr>
          <w:p>
            <w:pPr/>
            <w:r>
              <w:t>ExceptionMessage</w:t>
            </w:r>
          </w:p>
        </w:tc>
        <w:tc>
          <w:tcPr>
            <w:tcW w:w="2310" w:type="auto"/>
          </w:tcPr>
          <w:p>
            <w:pPr/>
            <w:r>
              <w:t>OutArgument(x:String)</w:t>
            </w:r>
          </w:p>
        </w:tc>
        <w:tc>
          <w:tcPr>
            <w:tcW w:w="2310" w:type="auto"/>
          </w:tcPr>
          <w:p>
            <w:pPr/>
          </w:p>
        </w:tc>
      </w:tr>
      <w:tr>
        <w:tc>
          <w:tcPr>
            <w:tcW w:w="2310" w:type="auto"/>
          </w:tcPr>
          <w:p>
            <w:pPr/>
            <w:r>
              <w:t>Status</w:t>
            </w:r>
          </w:p>
        </w:tc>
        <w:tc>
          <w:tcPr>
            <w:tcW w:w="2310" w:type="auto"/>
          </w:tcPr>
          <w:p>
            <w:pPr/>
            <w:r>
              <w:t>OutArgument(x:String)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8.6  Log_File_Creation.xaml</w:t>
      </w:r>
    </w:p>
    <w:p>
      <w:pPr/>
    </w:p>
    <w:p>
      <w:pPr/>
      <w:r>
        <w:rPr>
          <w:lang w:val=""/>
          <w:rFonts w:ascii="Calibri Light (Headings)" w:hAnsi="Calibri Light (Headings)" w:cs="Calibri Light (Headings)" w:eastAsia="Calibri Light (Headings)"/>
          <w:b/>
          <w:i/>
          <w:sz w:val="24"/>
          <w:szCs w:val="24"/>
          <w:color w:val="000000"/>
        </w:rPr>
        <w:t>Location: \Log Module\Log_File_Creation.xaml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Arg_Status</w:t>
            </w:r>
          </w:p>
        </w:tc>
        <w:tc>
          <w:tcPr>
            <w:tcW w:w="2310" w:type="auto"/>
          </w:tcPr>
          <w:p>
            <w:pPr/>
            <w:r>
              <w:t>InOutArgument(x:Boolean)</w:t>
            </w:r>
          </w:p>
        </w:tc>
        <w:tc>
          <w:tcPr>
            <w:tcW w:w="2310" w:type="auto"/>
          </w:tcPr>
          <w:p>
            <w:pPr/>
          </w:p>
        </w:tc>
      </w:tr>
      <w:tr>
        <w:tc>
          <w:tcPr>
            <w:tcW w:w="2310" w:type="auto"/>
          </w:tcPr>
          <w:p>
            <w:pPr/>
            <w:r>
              <w:t>Log_Path</w:t>
            </w:r>
          </w:p>
        </w:tc>
        <w:tc>
          <w:tcPr>
            <w:tcW w:w="2310" w:type="auto"/>
          </w:tcPr>
          <w:p>
            <w:pPr/>
            <w:r>
              <w:t>InArgument(x:String)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8.7  Data_download.xaml</w:t>
      </w:r>
    </w:p>
    <w:p>
      <w:pPr/>
    </w:p>
    <w:p>
      <w:pPr/>
      <w:r>
        <w:rPr>
          <w:lang w:val=""/>
          <w:rFonts w:ascii="Calibri Light (Headings)" w:hAnsi="Calibri Light (Headings)" w:cs="Calibri Light (Headings)" w:eastAsia="Calibri Light (Headings)"/>
          <w:b/>
          <w:i/>
          <w:sz w:val="24"/>
          <w:szCs w:val="24"/>
          <w:color w:val="000000"/>
        </w:rPr>
        <w:t>Location: \Modules\Data_download.xaml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Arg_status</w:t>
            </w:r>
          </w:p>
        </w:tc>
        <w:tc>
          <w:tcPr>
            <w:tcW w:w="2310" w:type="auto"/>
          </w:tcPr>
          <w:p>
            <w:pPr/>
            <w:r>
              <w:t>InOutArgument(x:Boolean)</w:t>
            </w:r>
          </w:p>
        </w:tc>
        <w:tc>
          <w:tcPr>
            <w:tcW w:w="2310" w:type="auto"/>
          </w:tcPr>
          <w:p>
            <w:pPr/>
          </w:p>
        </w:tc>
      </w:tr>
      <w:tr>
        <w:tc>
          <w:tcPr>
            <w:tcW w:w="2310" w:type="auto"/>
          </w:tcPr>
          <w:p>
            <w:pPr/>
            <w:r>
              <w:t>Log_path</w:t>
            </w:r>
          </w:p>
        </w:tc>
        <w:tc>
          <w:tcPr>
            <w:tcW w:w="2310" w:type="auto"/>
          </w:tcPr>
          <w:p>
            <w:pPr/>
            <w:r>
              <w:t>InArgument(x:String)</w:t>
            </w:r>
          </w:p>
        </w:tc>
        <w:tc>
          <w:tcPr>
            <w:tcW w:w="2310" w:type="auto"/>
          </w:tcPr>
          <w:p>
            <w:pPr/>
          </w:p>
        </w:tc>
      </w:tr>
      <w:tr>
        <w:tc>
          <w:tcPr>
            <w:tcW w:w="2310" w:type="auto"/>
          </w:tcPr>
          <w:p>
            <w:pPr/>
            <w:r>
              <w:t>In_data</w:t>
            </w:r>
          </w:p>
        </w:tc>
        <w:tc>
          <w:tcPr>
            <w:tcW w:w="2310" w:type="auto"/>
          </w:tcPr>
          <w:p>
            <w:pPr/>
            <w:r>
              <w:t>InOutArgument(scg:Dictionary(x:String, x:Object))</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8.8  test1.xaml</w:t>
      </w:r>
    </w:p>
    <w:p>
      <w:pPr/>
    </w:p>
    <w:p>
      <w:pPr/>
      <w:r>
        <w:rPr>
          <w:lang w:val=""/>
          <w:rFonts w:ascii="Calibri Light (Headings)" w:hAnsi="Calibri Light (Headings)" w:cs="Calibri Light (Headings)" w:eastAsia="Calibri Light (Headings)"/>
          <w:b/>
          <w:i/>
          <w:sz w:val="24"/>
          <w:szCs w:val="24"/>
          <w:color w:val="000000"/>
        </w:rPr>
        <w:t>Location: \Modules\Disbrusment_report.xaml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Arg_status</w:t>
            </w:r>
          </w:p>
        </w:tc>
        <w:tc>
          <w:tcPr>
            <w:tcW w:w="2310" w:type="auto"/>
          </w:tcPr>
          <w:p>
            <w:pPr/>
            <w:r>
              <w:t>InOutArgument(x:Boolean)</w:t>
            </w:r>
          </w:p>
        </w:tc>
        <w:tc>
          <w:tcPr>
            <w:tcW w:w="2310" w:type="auto"/>
          </w:tcPr>
          <w:p>
            <w:pPr/>
          </w:p>
        </w:tc>
      </w:tr>
      <w:tr>
        <w:tc>
          <w:tcPr>
            <w:tcW w:w="2310" w:type="auto"/>
          </w:tcPr>
          <w:p>
            <w:pPr/>
            <w:r>
              <w:t>Log_path</w:t>
            </w:r>
          </w:p>
        </w:tc>
        <w:tc>
          <w:tcPr>
            <w:tcW w:w="2310" w:type="auto"/>
          </w:tcPr>
          <w:p>
            <w:pPr/>
            <w:r>
              <w:t>InArgument(x:String)</w:t>
            </w:r>
          </w:p>
        </w:tc>
        <w:tc>
          <w:tcPr>
            <w:tcW w:w="2310" w:type="auto"/>
          </w:tcPr>
          <w:p>
            <w:pPr/>
          </w:p>
        </w:tc>
      </w:tr>
      <w:tr>
        <w:tc>
          <w:tcPr>
            <w:tcW w:w="2310" w:type="auto"/>
          </w:tcPr>
          <w:p>
            <w:pPr/>
            <w:r>
              <w:t>In_disr</w:t>
            </w:r>
          </w:p>
        </w:tc>
        <w:tc>
          <w:tcPr>
            <w:tcW w:w="2310" w:type="auto"/>
          </w:tcPr>
          <w:p>
            <w:pPr/>
            <w:r>
              <w:t>InOutArgument(scg:Dictionary(x:String, x:Object))</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8.9  Excel_Process.xaml</w:t>
      </w:r>
    </w:p>
    <w:p>
      <w:pPr/>
    </w:p>
    <w:p>
      <w:pPr/>
      <w:r>
        <w:rPr>
          <w:lang w:val=""/>
          <w:rFonts w:ascii="Calibri Light (Headings)" w:hAnsi="Calibri Light (Headings)" w:cs="Calibri Light (Headings)" w:eastAsia="Calibri Light (Headings)"/>
          <w:b/>
          <w:i/>
          <w:sz w:val="24"/>
          <w:szCs w:val="24"/>
          <w:color w:val="000000"/>
        </w:rPr>
        <w:t>Location: \Modules\Excel_Process.xaml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Arg_status</w:t>
            </w:r>
          </w:p>
        </w:tc>
        <w:tc>
          <w:tcPr>
            <w:tcW w:w="2310" w:type="auto"/>
          </w:tcPr>
          <w:p>
            <w:pPr/>
            <w:r>
              <w:t>InOutArgument(x:Boolean)</w:t>
            </w:r>
          </w:p>
        </w:tc>
        <w:tc>
          <w:tcPr>
            <w:tcW w:w="2310" w:type="auto"/>
          </w:tcPr>
          <w:p>
            <w:pPr/>
          </w:p>
        </w:tc>
      </w:tr>
      <w:tr>
        <w:tc>
          <w:tcPr>
            <w:tcW w:w="2310" w:type="auto"/>
          </w:tcPr>
          <w:p>
            <w:pPr/>
            <w:r>
              <w:t>Log_path</w:t>
            </w:r>
          </w:p>
        </w:tc>
        <w:tc>
          <w:tcPr>
            <w:tcW w:w="2310" w:type="auto"/>
          </w:tcPr>
          <w:p>
            <w:pPr/>
            <w:r>
              <w:t>InArgument(x:String)</w:t>
            </w:r>
          </w:p>
        </w:tc>
        <w:tc>
          <w:tcPr>
            <w:tcW w:w="2310" w:type="auto"/>
          </w:tcPr>
          <w:p>
            <w:pPr/>
          </w:p>
        </w:tc>
      </w:tr>
      <w:tr>
        <w:tc>
          <w:tcPr>
            <w:tcW w:w="2310" w:type="auto"/>
          </w:tcPr>
          <w:p>
            <w:pPr/>
            <w:r>
              <w:t>In_excel</w:t>
            </w:r>
          </w:p>
        </w:tc>
        <w:tc>
          <w:tcPr>
            <w:tcW w:w="2310" w:type="auto"/>
          </w:tcPr>
          <w:p>
            <w:pPr/>
            <w:r>
              <w:t>InOutArgument(scg:Dictionary(x:String, x:Object))</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8.10  Final_Mail.xaml</w:t>
      </w:r>
    </w:p>
    <w:p>
      <w:pPr/>
    </w:p>
    <w:p>
      <w:pPr/>
      <w:r>
        <w:rPr>
          <w:lang w:val=""/>
          <w:rFonts w:ascii="Calibri Light (Headings)" w:hAnsi="Calibri Light (Headings)" w:cs="Calibri Light (Headings)" w:eastAsia="Calibri Light (Headings)"/>
          <w:b/>
          <w:i/>
          <w:sz w:val="24"/>
          <w:szCs w:val="24"/>
          <w:color w:val="000000"/>
        </w:rPr>
        <w:t>Location: \Modules\Final_Mail.xaml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Out_mail</w:t>
            </w:r>
          </w:p>
        </w:tc>
        <w:tc>
          <w:tcPr>
            <w:tcW w:w="2310" w:type="auto"/>
          </w:tcPr>
          <w:p>
            <w:pPr/>
            <w:r>
              <w:t>InOutArgument(scg:Dictionary(x:String, x:Object))</w:t>
            </w:r>
          </w:p>
        </w:tc>
        <w:tc>
          <w:tcPr>
            <w:tcW w:w="2310" w:type="auto"/>
          </w:tcPr>
          <w:p>
            <w:pPr/>
          </w:p>
        </w:tc>
      </w:tr>
      <w:tr>
        <w:tc>
          <w:tcPr>
            <w:tcW w:w="2310" w:type="auto"/>
          </w:tcPr>
          <w:p>
            <w:pPr/>
            <w:r>
              <w:t>Arg_status</w:t>
            </w:r>
          </w:p>
        </w:tc>
        <w:tc>
          <w:tcPr>
            <w:tcW w:w="2310" w:type="auto"/>
          </w:tcPr>
          <w:p>
            <w:pPr/>
            <w:r>
              <w:t>InOutArgument(x:Boolean)</w:t>
            </w:r>
          </w:p>
        </w:tc>
        <w:tc>
          <w:tcPr>
            <w:tcW w:w="2310" w:type="auto"/>
          </w:tcPr>
          <w:p>
            <w:pPr/>
          </w:p>
        </w:tc>
      </w:tr>
      <w:tr>
        <w:tc>
          <w:tcPr>
            <w:tcW w:w="2310" w:type="auto"/>
          </w:tcPr>
          <w:p>
            <w:pPr/>
            <w:r>
              <w:t>Log_path</w:t>
            </w:r>
          </w:p>
        </w:tc>
        <w:tc>
          <w:tcPr>
            <w:tcW w:w="2310" w:type="auto"/>
          </w:tcPr>
          <w:p>
            <w:pPr/>
            <w:r>
              <w:t>InOutArgument(x:String)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8.11  test1.xaml</w:t>
      </w:r>
    </w:p>
    <w:p>
      <w:pPr/>
    </w:p>
    <w:p>
      <w:pPr/>
      <w:r>
        <w:rPr>
          <w:lang w:val=""/>
          <w:rFonts w:ascii="Calibri Light (Headings)" w:hAnsi="Calibri Light (Headings)" w:cs="Calibri Light (Headings)" w:eastAsia="Calibri Light (Headings)"/>
          <w:b/>
          <w:i/>
          <w:sz w:val="24"/>
          <w:szCs w:val="24"/>
          <w:color w:val="000000"/>
        </w:rPr>
        <w:t>Location: \Modules\Final_report.xaml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Arg_status</w:t>
            </w:r>
          </w:p>
        </w:tc>
        <w:tc>
          <w:tcPr>
            <w:tcW w:w="2310" w:type="auto"/>
          </w:tcPr>
          <w:p>
            <w:pPr/>
            <w:r>
              <w:t>InOutArgument(x:Boolean)</w:t>
            </w:r>
          </w:p>
        </w:tc>
        <w:tc>
          <w:tcPr>
            <w:tcW w:w="2310" w:type="auto"/>
          </w:tcPr>
          <w:p>
            <w:pPr/>
          </w:p>
        </w:tc>
      </w:tr>
      <w:tr>
        <w:tc>
          <w:tcPr>
            <w:tcW w:w="2310" w:type="auto"/>
          </w:tcPr>
          <w:p>
            <w:pPr/>
            <w:r>
              <w:t>Log_path</w:t>
            </w:r>
          </w:p>
        </w:tc>
        <w:tc>
          <w:tcPr>
            <w:tcW w:w="2310" w:type="auto"/>
          </w:tcPr>
          <w:p>
            <w:pPr/>
            <w:r>
              <w:t>InArgument(x:String)</w:t>
            </w:r>
          </w:p>
        </w:tc>
        <w:tc>
          <w:tcPr>
            <w:tcW w:w="2310" w:type="auto"/>
          </w:tcPr>
          <w:p>
            <w:pPr/>
          </w:p>
        </w:tc>
      </w:tr>
      <w:tr>
        <w:tc>
          <w:tcPr>
            <w:tcW w:w="2310" w:type="auto"/>
          </w:tcPr>
          <w:p>
            <w:pPr/>
            <w:r>
              <w:t>In_final</w:t>
            </w:r>
          </w:p>
        </w:tc>
        <w:tc>
          <w:tcPr>
            <w:tcW w:w="2310" w:type="auto"/>
          </w:tcPr>
          <w:p>
            <w:pPr/>
            <w:r>
              <w:t>InOutArgument(scg:Dictionary(x:String, x:Object))</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8.12  Login.xaml</w:t>
      </w:r>
    </w:p>
    <w:p>
      <w:pPr/>
    </w:p>
    <w:p>
      <w:pPr/>
      <w:r>
        <w:rPr>
          <w:lang w:val=""/>
          <w:rFonts w:ascii="Calibri Light (Headings)" w:hAnsi="Calibri Light (Headings)" w:cs="Calibri Light (Headings)" w:eastAsia="Calibri Light (Headings)"/>
          <w:b/>
          <w:i/>
          <w:sz w:val="24"/>
          <w:szCs w:val="24"/>
          <w:color w:val="000000"/>
        </w:rPr>
        <w:t>Location: \Modules\Login.xaml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Arg_status</w:t>
            </w:r>
          </w:p>
        </w:tc>
        <w:tc>
          <w:tcPr>
            <w:tcW w:w="2310" w:type="auto"/>
          </w:tcPr>
          <w:p>
            <w:pPr/>
            <w:r>
              <w:t>InOutArgument(x:Boolean)</w:t>
            </w:r>
          </w:p>
        </w:tc>
        <w:tc>
          <w:tcPr>
            <w:tcW w:w="2310" w:type="auto"/>
          </w:tcPr>
          <w:p>
            <w:pPr/>
          </w:p>
        </w:tc>
      </w:tr>
      <w:tr>
        <w:tc>
          <w:tcPr>
            <w:tcW w:w="2310" w:type="auto"/>
          </w:tcPr>
          <w:p>
            <w:pPr/>
            <w:r>
              <w:t>Log_path</w:t>
            </w:r>
          </w:p>
        </w:tc>
        <w:tc>
          <w:tcPr>
            <w:tcW w:w="2310" w:type="auto"/>
          </w:tcPr>
          <w:p>
            <w:pPr/>
            <w:r>
              <w:t>InArgument(x:String)</w:t>
            </w:r>
          </w:p>
        </w:tc>
        <w:tc>
          <w:tcPr>
            <w:tcW w:w="2310" w:type="auto"/>
          </w:tcPr>
          <w:p>
            <w:pPr/>
          </w:p>
        </w:tc>
      </w:tr>
      <w:tr>
        <w:tc>
          <w:tcPr>
            <w:tcW w:w="2310" w:type="auto"/>
          </w:tcPr>
          <w:p>
            <w:pPr/>
            <w:r>
              <w:t>In_login</w:t>
            </w:r>
          </w:p>
        </w:tc>
        <w:tc>
          <w:tcPr>
            <w:tcW w:w="2310" w:type="auto"/>
          </w:tcPr>
          <w:p>
            <w:pPr/>
            <w:r>
              <w:t>InOutArgument(scg:Dictionary(x:String, x:Object))</w:t>
            </w:r>
          </w:p>
        </w:tc>
        <w:tc>
          <w:tcPr>
            <w:tcW w:w="2310" w:type="auto"/>
          </w:tcPr>
          <w:p>
            <w:pPr/>
          </w:p>
        </w:tc>
      </w:tr>
    </w:tbl>
    <w:p>
      <w:pPr/>
    </w:p>
    <w:p>
      <w:pPr/>
    </w:p>
    <w:p>
      <w:pPr>
        <w:pStyle w:val="Heading1"/>
        <w:spacing w:line="360"/>
      </w:pPr>
      <w:r>
        <w:rPr>
          <w:lang w:val=""/>
          <w:spacing w:val="10"/>
          <w:rFonts w:ascii="Calibri Light (Headings)" w:hAnsi="Calibri Light (Headings)" w:cs="Calibri Light (Headings)" w:eastAsia="Calibri Light (Headings)"/>
          <w:b/>
          <w:sz w:val="36"/>
          <w:szCs w:val="36"/>
          <w:color w:val="FF6347"/>
        </w:rPr>
        <w:t>9</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Workflows</w:t>
      </w:r>
    </w:p>
    <w:tbl>
      <w:tblPr>
        <w:tblStyle w:val="MediumGrid2-Accent2"/>
        <w:tblW w:w="5000" w:type="pct"/>
        <w:tblLook w:val="04A0"/>
      </w:tblPr>
      <w:tr>
        <w:tc>
          <w:tcPr>
            <w:tcW w:w="2310" w:type="pct"/>
          </w:tcPr>
          <w:p>
            <w:pPr/>
            <w:r>
              <w:t>Name</w:t>
            </w:r>
          </w:p>
        </w:tc>
        <w:tc>
          <w:tcPr>
            <w:tcW w:w="2310" w:type="pct"/>
          </w:tcPr>
          <w:p>
            <w:pPr/>
            <w:r>
              <w:t>Invoked Workflow</w:t>
            </w:r>
          </w:p>
        </w:tc>
        <w:tc>
          <w:tcPr>
            <w:tcW w:w="2310" w:type="pct"/>
          </w:tcPr>
          <w:p>
            <w:pPr/>
            <w:r>
              <w:t>Invoked In</w:t>
            </w:r>
          </w:p>
        </w:tc>
      </w:tr>
      <w:tr>
        <w:tc>
          <w:tcPr>
            <w:tcW w:w="2310" w:type="pct"/>
          </w:tcPr>
          <w:p>
            <w:pPr/>
            <w:r>
              <w:t>\Main.xaml</w:t>
            </w:r>
          </w:p>
        </w:tc>
        <w:tc>
          <w:tcPr>
            <w:tcW w:w="2310" w:type="pct"/>
          </w:tcPr>
          <w:p>
            <w:pPr/>
            <w:r>
              <w:t>•Log Module\Log_File_Creation.xaml</w:t>
            </w:r>
            <w:r>
              <w:br/>
            </w:r>
            <w:r>
              <w:t>•Init Module\InitAllSettings.xaml</w:t>
            </w:r>
            <w:r>
              <w:br/>
            </w:r>
            <w:r>
              <w:t>•Modules\Login.xaml</w:t>
            </w:r>
            <w:r>
              <w:br/>
            </w:r>
            <w:r>
              <w:t>•Modules\Data_download.xaml</w:t>
            </w:r>
            <w:r>
              <w:br/>
            </w:r>
            <w:r>
              <w:t>•Modules\Excel_Process.xaml</w:t>
            </w:r>
            <w:r>
              <w:br/>
            </w:r>
            <w:r>
              <w:t>•Modules\Final_report.xaml</w:t>
            </w:r>
            <w:r>
              <w:br/>
            </w:r>
            <w:r>
              <w:t>•Modules\Disbrusment_report.xaml</w:t>
            </w:r>
            <w:r>
              <w:br/>
            </w:r>
            <w:r>
              <w:t>•Modules\Final_Mail.xaml</w:t>
            </w:r>
            <w:r>
              <w:br/>
            </w:r>
          </w:p>
        </w:tc>
        <w:tc>
          <w:tcPr>
            <w:tcW w:w="2310" w:type="pct"/>
          </w:tcPr>
          <w:p>
            <w:pPr/>
          </w:p>
        </w:tc>
      </w:tr>
      <w:tr>
        <w:tc>
          <w:tcPr>
            <w:tcW w:w="2310" w:type="pct"/>
          </w:tcPr>
          <w:p>
            <w:pPr/>
            <w:r>
              <w:t>\test.xaml</w:t>
            </w:r>
          </w:p>
        </w:tc>
        <w:tc>
          <w:tcPr>
            <w:tcW w:w="2310" w:type="pct"/>
          </w:tcPr>
          <w:p>
            <w:pPr/>
          </w:p>
        </w:tc>
        <w:tc>
          <w:tcPr>
            <w:tcW w:w="2310" w:type="pct"/>
          </w:tcPr>
          <w:p>
            <w:pPr/>
          </w:p>
        </w:tc>
      </w:tr>
      <w:tr>
        <w:tc>
          <w:tcPr>
            <w:tcW w:w="2310" w:type="pct"/>
          </w:tcPr>
          <w:p>
            <w:pPr/>
            <w:r>
              <w:t>\Excel  Module\Read Excel.xaml</w:t>
            </w:r>
          </w:p>
        </w:tc>
        <w:tc>
          <w:tcPr>
            <w:tcW w:w="2310" w:type="pct"/>
          </w:tcPr>
          <w:p>
            <w:pPr/>
          </w:p>
        </w:tc>
        <w:tc>
          <w:tcPr>
            <w:tcW w:w="2310" w:type="pct"/>
          </w:tcPr>
          <w:p>
            <w:pPr/>
            <w:r>
              <w:t>•Init Module\InitAllSettings.xaml</w:t>
            </w:r>
            <w:r>
              <w:br/>
            </w:r>
          </w:p>
        </w:tc>
      </w:tr>
      <w:tr>
        <w:tc>
          <w:tcPr>
            <w:tcW w:w="2310" w:type="pct"/>
          </w:tcPr>
          <w:p>
            <w:pPr/>
            <w:r>
              <w:t>\Init Module\InitAllSettings.xaml</w:t>
            </w:r>
          </w:p>
        </w:tc>
        <w:tc>
          <w:tcPr>
            <w:tcW w:w="2310" w:type="pct"/>
          </w:tcPr>
          <w:p>
            <w:pPr/>
            <w:r>
              <w:t>•Excel  Module\Read Excel.xaml</w:t>
            </w:r>
            <w:r>
              <w:br/>
            </w:r>
          </w:p>
        </w:tc>
        <w:tc>
          <w:tcPr>
            <w:tcW w:w="2310" w:type="pct"/>
          </w:tcPr>
          <w:p>
            <w:pPr/>
            <w:r>
              <w:t>•Main.xaml</w:t>
            </w:r>
            <w:r>
              <w:br/>
            </w:r>
          </w:p>
        </w:tc>
      </w:tr>
      <w:tr>
        <w:tc>
          <w:tcPr>
            <w:tcW w:w="2310" w:type="pct"/>
          </w:tcPr>
          <w:p>
            <w:pPr/>
            <w:r>
              <w:t>\Log Module\LogHelper.xaml</w:t>
            </w:r>
          </w:p>
        </w:tc>
        <w:tc>
          <w:tcPr>
            <w:tcW w:w="2310" w:type="pct"/>
          </w:tcPr>
          <w:p>
            <w:pPr/>
          </w:p>
        </w:tc>
        <w:tc>
          <w:tcPr>
            <w:tcW w:w="2310" w:type="pct"/>
          </w:tcPr>
          <w:p>
            <w:pPr/>
          </w:p>
        </w:tc>
      </w:tr>
      <w:tr>
        <w:tc>
          <w:tcPr>
            <w:tcW w:w="2310" w:type="pct"/>
          </w:tcPr>
          <w:p>
            <w:pPr/>
            <w:r>
              <w:t>\Log Module\Log_File_Creation.xaml</w:t>
            </w:r>
          </w:p>
        </w:tc>
        <w:tc>
          <w:tcPr>
            <w:tcW w:w="2310" w:type="pct"/>
          </w:tcPr>
          <w:p>
            <w:pPr/>
          </w:p>
        </w:tc>
        <w:tc>
          <w:tcPr>
            <w:tcW w:w="2310" w:type="pct"/>
          </w:tcPr>
          <w:p>
            <w:pPr/>
            <w:r>
              <w:t>•Main.xaml</w:t>
            </w:r>
            <w:r>
              <w:br/>
            </w:r>
          </w:p>
        </w:tc>
      </w:tr>
      <w:tr>
        <w:tc>
          <w:tcPr>
            <w:tcW w:w="2310" w:type="pct"/>
          </w:tcPr>
          <w:p>
            <w:pPr/>
            <w:r>
              <w:t>\Modules\Data_download.xaml</w:t>
            </w:r>
          </w:p>
        </w:tc>
        <w:tc>
          <w:tcPr>
            <w:tcW w:w="2310" w:type="pct"/>
          </w:tcPr>
          <w:p>
            <w:pPr/>
          </w:p>
        </w:tc>
        <w:tc>
          <w:tcPr>
            <w:tcW w:w="2310" w:type="pct"/>
          </w:tcPr>
          <w:p>
            <w:pPr/>
            <w:r>
              <w:t>•Main.xaml</w:t>
            </w:r>
            <w:r>
              <w:br/>
            </w:r>
            <w:r>
              <w:t>•Modules\Login.xaml</w:t>
            </w:r>
            <w:r>
              <w:br/>
            </w:r>
          </w:p>
        </w:tc>
      </w:tr>
      <w:tr>
        <w:tc>
          <w:tcPr>
            <w:tcW w:w="2310" w:type="pct"/>
          </w:tcPr>
          <w:p>
            <w:pPr/>
            <w:r>
              <w:t>\Modules\Disbrusment_report.xaml</w:t>
            </w:r>
          </w:p>
        </w:tc>
        <w:tc>
          <w:tcPr>
            <w:tcW w:w="2310" w:type="pct"/>
          </w:tcPr>
          <w:p>
            <w:pPr/>
          </w:p>
        </w:tc>
        <w:tc>
          <w:tcPr>
            <w:tcW w:w="2310" w:type="pct"/>
          </w:tcPr>
          <w:p>
            <w:pPr/>
            <w:r>
              <w:t>•Main.xaml</w:t>
            </w:r>
            <w:r>
              <w:br/>
            </w:r>
          </w:p>
        </w:tc>
      </w:tr>
      <w:tr>
        <w:tc>
          <w:tcPr>
            <w:tcW w:w="2310" w:type="pct"/>
          </w:tcPr>
          <w:p>
            <w:pPr/>
            <w:r>
              <w:t>\Modules\Excel_Process.xaml</w:t>
            </w:r>
          </w:p>
        </w:tc>
        <w:tc>
          <w:tcPr>
            <w:tcW w:w="2310" w:type="pct"/>
          </w:tcPr>
          <w:p>
            <w:pPr/>
          </w:p>
        </w:tc>
        <w:tc>
          <w:tcPr>
            <w:tcW w:w="2310" w:type="pct"/>
          </w:tcPr>
          <w:p>
            <w:pPr/>
            <w:r>
              <w:t>•Main.xaml</w:t>
            </w:r>
            <w:r>
              <w:br/>
            </w:r>
          </w:p>
        </w:tc>
      </w:tr>
      <w:tr>
        <w:tc>
          <w:tcPr>
            <w:tcW w:w="2310" w:type="pct"/>
          </w:tcPr>
          <w:p>
            <w:pPr/>
            <w:r>
              <w:t>\Modules\Final_Mail.xaml</w:t>
            </w:r>
          </w:p>
        </w:tc>
        <w:tc>
          <w:tcPr>
            <w:tcW w:w="2310" w:type="pct"/>
          </w:tcPr>
          <w:p>
            <w:pPr/>
          </w:p>
        </w:tc>
        <w:tc>
          <w:tcPr>
            <w:tcW w:w="2310" w:type="pct"/>
          </w:tcPr>
          <w:p>
            <w:pPr/>
            <w:r>
              <w:t>•Main.xaml</w:t>
            </w:r>
            <w:r>
              <w:br/>
            </w:r>
          </w:p>
        </w:tc>
      </w:tr>
      <w:tr>
        <w:tc>
          <w:tcPr>
            <w:tcW w:w="2310" w:type="pct"/>
          </w:tcPr>
          <w:p>
            <w:pPr/>
            <w:r>
              <w:t>\Modules\Final_report.xaml</w:t>
            </w:r>
          </w:p>
        </w:tc>
        <w:tc>
          <w:tcPr>
            <w:tcW w:w="2310" w:type="pct"/>
          </w:tcPr>
          <w:p>
            <w:pPr/>
          </w:p>
        </w:tc>
        <w:tc>
          <w:tcPr>
            <w:tcW w:w="2310" w:type="pct"/>
          </w:tcPr>
          <w:p>
            <w:pPr/>
            <w:r>
              <w:t>•Main.xaml</w:t>
            </w:r>
            <w:r>
              <w:br/>
            </w:r>
          </w:p>
        </w:tc>
      </w:tr>
      <w:tr>
        <w:tc>
          <w:tcPr>
            <w:tcW w:w="2310" w:type="pct"/>
          </w:tcPr>
          <w:p>
            <w:pPr/>
            <w:r>
              <w:t>\Modules\Login.xaml</w:t>
            </w:r>
          </w:p>
        </w:tc>
        <w:tc>
          <w:tcPr>
            <w:tcW w:w="2310" w:type="pct"/>
          </w:tcPr>
          <w:p>
            <w:pPr/>
            <w:r>
              <w:t>•Modules\Data_download.xaml</w:t>
            </w:r>
            <w:r>
              <w:br/>
            </w:r>
          </w:p>
        </w:tc>
        <w:tc>
          <w:tcPr>
            <w:tcW w:w="2310" w:type="pct"/>
          </w:tcPr>
          <w:p>
            <w:pPr/>
            <w:r>
              <w:t>•Main.xaml</w:t>
            </w:r>
            <w:r>
              <w:br/>
            </w:r>
          </w:p>
        </w:tc>
      </w:tr>
    </w:tbl>
    <w:p>
      <w:pPr/>
    </w:p>
    <w:p>
      <w:pPr>
        <w:pStyle w:val="Heading1"/>
        <w:spacing w:line="360"/>
      </w:pPr>
      <w:r>
        <w:rPr>
          <w:lang w:val=""/>
          <w:spacing w:val="10"/>
          <w:rFonts w:ascii="Calibri Light (Headings)" w:hAnsi="Calibri Light (Headings)" w:cs="Calibri Light (Headings)" w:eastAsia="Calibri Light (Headings)"/>
          <w:b/>
          <w:sz w:val="36"/>
          <w:szCs w:val="36"/>
          <w:color w:val="FF6347"/>
        </w:rPr>
        <w:t>10</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Dependencies</w:t>
      </w:r>
    </w:p>
    <w:p>
      <w:pP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BalaReva.ZipUnzip.Activities:   [2020.4.3]</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UiPath.Database.Activities:   [1.7.1]</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UiPath.Excel.Activities:   [2.16.1]</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UiPath.Mail.Activities:   [1.18.1]</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UiPath.System.Activities:   [22.4.4]</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UiPath.UIAutomation.Activities:   [22.4.7]</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UiPathTeam.Documents.TDDGenerator:   [1.4.7221.18964]</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UiPathTeam.ExcelUtility.Activities:   [1.0.0]</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UiPathTeam.FileConverter.Activities:   [0.0.6814.35837]</w:t>
      </w:r>
      <w:r>
        <w:rPr>
          <w:lang w:val=""/>
          <w:rFonts w:ascii="Calibri Light (Headings)" w:hAnsi="Calibri Light (Headings)" w:cs="Calibri Light (Headings)" w:eastAsia="Calibri Light (Headings)"/>
          <w:sz w:val="22"/>
          <w:szCs w:val="22"/>
          <w:color w:val="000000"/>
        </w:rPr>
        <w:br/>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11</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Issues and Risks</w:t>
      </w:r>
    </w:p>
    <w:p>
      <w:pPr>
        <w:spacing w:line="360"/>
      </w:pPr>
      <w:r>
        <w:rPr>
          <w:lang w:val=""/>
          <w:rFonts w:ascii="Calibri Light (Headings)" w:hAnsi="Calibri Light (Headings)" w:cs="Calibri Light (Headings)" w:eastAsia="Calibri Light (Headings)"/>
          <w:sz w:val="22"/>
          <w:szCs w:val="22"/>
          <w:color w:val="000000"/>
        </w:rPr>
        <w:t>Below are the issues and risks identified during development and testing</w:t>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xmlns:w="http://schemas.openxmlformats.org/wordprocessingml/2006/main" w:type="paragraph" w:styleId="TOCHeading">
    <w:name w:val="TOC Heading"/>
    <w:basedOn w:val="Heading1"/>
    <w:next w:val="Normal"/>
    <w:uiPriority w:val="39"/>
    <w:semiHidden/>
    <w:unhideWhenUsed/>
    <w:qFormat/>
    <w:rsid w:val="00E67AA6"/>
    <w:pPr>
      <w:outlineLvl w:val="9"/>
    </w:pPr>
    <w:rPr>
      <w:lang w:eastAsia="nb-NO"/>
    </w:rPr>
  </w:style>
  <w:style xmlns:w="http://schemas.openxmlformats.org/wordprocessingml/2006/main" w:type="paragraph" w:styleId="TOC1">
    <w:name w:val="toc 1"/>
    <w:basedOn w:val="Normal"/>
    <w:next w:val="Normal"/>
    <w:autoRedefine/>
    <w:uiPriority w:val="39"/>
    <w:unhideWhenUsed/>
    <w:pPr>
      <w:spacing w:after="100"/>
      <w:ind w:left="440"/>
    </w:pPr>
  </w:style>
  <w:style xmlns:w="http://schemas.openxmlformats.org/wordprocessingml/2006/main" w:type="paragraph" w:styleId="TOC2">
    <w:name w:val="toc 2"/>
    <w:basedOn w:val="Normal"/>
    <w:next w:val="Normal"/>
    <w:autoRedefine/>
    <w:uiPriority w:val="39"/>
    <w:unhideWhenUsed/>
    <w:pPr>
      <w:spacing w:after="100"/>
      <w:ind w:left="440"/>
    </w:pPr>
  </w:style>
  <w:style xmlns:w="http://schemas.openxmlformats.org/wordprocessingml/2006/main" w:type="paragraph" w:styleId="TOC3">
    <w:name w:val="toc 3"/>
    <w:basedOn w:val="Normal"/>
    <w:next w:val="Normal"/>
    <w:autoRedefine/>
    <w:uiPriority w:val="39"/>
    <w:unhideWhenUsed/>
    <w:pPr>
      <w:spacing w:after="100"/>
      <w:ind w:left="440"/>
    </w:pPr>
  </w:style>
  <w:style xmlns:w="http://schemas.openxmlformats.org/wordprocessingml/2006/main" w:type="paragraph" w:styleId="TOC4">
    <w:name w:val="toc 4"/>
    <w:basedOn w:val="Normal"/>
    <w:next w:val="Normal"/>
    <w:autoRedefine/>
    <w:uiPriority w:val="39"/>
    <w:unhideWhenUsed/>
    <w:pPr>
      <w:spacing w:after="100"/>
      <w:ind w:left="440"/>
    </w:pPr>
  </w:style>
  <w:style xmlns:w="http://schemas.openxmlformats.org/wordprocessingml/2006/main" w:type="character" w:styleId="Hyperlink">
    <w:name w:val="Hyperlink"/>
    <w:basedOn w:val="Normal"/>
    <w:uiPriority w:val="99"/>
    <w:unhideWhenUsed/>
    <w:rPr>
      <w:color w:val="0000FF" w:themeColor="hyperlink"/>
      <w:u w:val="single"/>
    </w:rPr>
  </w:style>
  <w:style w:type="table" w:styleId="MediumGrid2-Accent2">
    <w:name w:val="Medium Grid 2 Accent 2"/>
    <w:basedOn w:val="TableNormal"/>
    <w:uiPriority w:val="68"/>
    <w:rsid w:val="00D473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s>
</file>

<file path=word/_rels/document.xml.rels>&#65279;<?xml version="1.0" encoding="utf-8"?><Relationships xmlns="http://schemas.openxmlformats.org/package/2006/relationships"><Relationship Type="http://schemas.openxmlformats.org/officeDocument/2006/relationships/styles" Target="/word/styles.xml" Id="R1d56874f6df24798" /><Relationship Type="http://schemas.openxmlformats.org/officeDocument/2006/relationships/numbering" Target="/word/numbering.xml" Id="R34d12423d6874a8f" /><Relationship Type="http://schemas.openxmlformats.org/officeDocument/2006/relationships/settings" Target="/word/settings.xml" Id="Rcf43d9e37d2c4d09" /></Relationships>
</file>