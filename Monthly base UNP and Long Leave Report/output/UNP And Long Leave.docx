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5ba5901ab21463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Monthly Base UNP and Long Leave Report</w:t>
      </w:r>
    </w:p>
    <w:ins w:id="0" w:author="MANAPPURAM\330603" w:date="2022-11-26T14:21:07.6345898+05:3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MANAPPURAM\330603" w:date="2022-11-26T14:21:07.6345898+05:3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Monthly Base UNP and Long Leave Report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Monthly Base UNP and Long Leave Report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22.4.4.0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22.4.4.0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p>
    <w:p>
      <w:pPr/>
      <w:r>
        <w:rPr>
          <w:lang w:val=""/>
          <w:rFonts w:ascii="Calibri Light (Headings)" w:hAnsi="Calibri Light (Headings)" w:cs="Calibri Light (Headings)" w:eastAsia="Calibri Light (Headings)"/>
          <w:b/>
          <w:i/>
          <w:sz w:val="24"/>
          <w:szCs w:val="24"/>
          <w:color w:val="000000"/>
        </w:rPr>
        <w:t>Location: \Main.xaml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Proceed</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UNP_Report_Filtering.xaml</w:t>
      </w:r>
    </w:p>
    <w:p>
      <w:pPr/>
    </w:p>
    <w:p>
      <w:pPr/>
      <w:r>
        <w:rPr>
          <w:lang w:val=""/>
          <w:rFonts w:ascii="Calibri Light (Headings)" w:hAnsi="Calibri Light (Headings)" w:cs="Calibri Light (Headings)" w:eastAsia="Calibri Light (Headings)"/>
          <w:b/>
          <w:i/>
          <w:sz w:val="24"/>
          <w:szCs w:val="24"/>
          <w:color w:val="000000"/>
        </w:rPr>
        <w:t>Location: \UNP_Report_Filtering.xaml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Read_Excel.xaml</w:t>
      </w:r>
    </w:p>
    <w:p>
      <w:pPr/>
    </w:p>
    <w:p>
      <w:pPr/>
      <w:r>
        <w:rPr>
          <w:lang w:val=""/>
          <w:rFonts w:ascii="Calibri Light (Headings)" w:hAnsi="Calibri Light (Headings)" w:cs="Calibri Light (Headings)" w:eastAsia="Calibri Light (Headings)"/>
          <w:b/>
          <w:i/>
          <w:sz w:val="24"/>
          <w:szCs w:val="24"/>
          <w:color w:val="000000"/>
        </w:rPr>
        <w:t>Location: \Excel Module\Read_Excel.xaml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out_DataTable</w:t>
            </w:r>
          </w:p>
        </w:tc>
        <w:tc>
          <w:tcPr>
            <w:tcW w:w="2310" w:type="auto"/>
          </w:tcPr>
          <w:p>
            <w:pPr/>
            <w:r>
              <w:t>OutArgument(sd:DataTable)</w:t>
            </w:r>
          </w:p>
        </w:tc>
        <w:tc>
          <w:tcPr>
            <w:tcW w:w="2310" w:type="auto"/>
          </w:tcPr>
          <w:p>
            <w:pPr/>
          </w:p>
        </w:tc>
      </w:tr>
      <w:tr>
        <w:tc>
          <w:tcPr>
            <w:tcW w:w="2310" w:type="auto"/>
          </w:tcPr>
          <w:p>
            <w:pPr/>
            <w:r>
              <w:t>in_WorkbookPath</w:t>
            </w:r>
          </w:p>
        </w:tc>
        <w:tc>
          <w:tcPr>
            <w:tcW w:w="2310" w:type="auto"/>
          </w:tcPr>
          <w:p>
            <w:pPr/>
            <w:r>
              <w:t>InArgument(x:String)</w:t>
            </w:r>
          </w:p>
        </w:tc>
        <w:tc>
          <w:tcPr>
            <w:tcW w:w="2310" w:type="auto"/>
          </w:tcPr>
          <w:p>
            <w:pPr/>
          </w:p>
        </w:tc>
      </w:tr>
      <w:tr>
        <w:tc>
          <w:tcPr>
            <w:tcW w:w="2310" w:type="auto"/>
          </w:tcPr>
          <w:p>
            <w:pPr/>
            <w:r>
              <w:t>in_SheetName</w:t>
            </w:r>
          </w:p>
        </w:tc>
        <w:tc>
          <w:tcPr>
            <w:tcW w:w="2310" w:type="auto"/>
          </w:tcPr>
          <w:p>
            <w:pPr/>
            <w:r>
              <w:t>InArgument(x:String)</w:t>
            </w:r>
          </w:p>
        </w:tc>
        <w:tc>
          <w:tcPr>
            <w:tcW w:w="2310" w:type="auto"/>
          </w:tcPr>
          <w:p>
            <w:pPr/>
          </w:p>
        </w:tc>
      </w:tr>
      <w:tr>
        <w:tc>
          <w:tcPr>
            <w:tcW w:w="2310" w:type="auto"/>
          </w:tcPr>
          <w:p>
            <w:pPr/>
            <w:r>
              <w:t>in_AddHeaders</w:t>
            </w:r>
          </w:p>
        </w:tc>
        <w:tc>
          <w:tcPr>
            <w:tcW w:w="2310" w:type="auto"/>
          </w:tcPr>
          <w:p>
            <w:pPr/>
            <w:r>
              <w:t>InArgument(x:Boolean)</w:t>
            </w:r>
          </w:p>
        </w:tc>
        <w:tc>
          <w:tcPr>
            <w:tcW w:w="2310" w:type="auto"/>
          </w:tcPr>
          <w:p>
            <w:pPr/>
          </w:p>
        </w:tc>
      </w:tr>
      <w:tr>
        <w:tc>
          <w:tcPr>
            <w:tcW w:w="2310" w:type="auto"/>
          </w:tcPr>
          <w:p>
            <w:pPr/>
            <w:r>
              <w:t>in_CellAddress</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InitAllSettings.xaml</w:t>
      </w:r>
    </w:p>
    <w:p>
      <w:pPr/>
    </w:p>
    <w:p>
      <w:pPr/>
      <w:r>
        <w:rPr>
          <w:lang w:val=""/>
          <w:rFonts w:ascii="Calibri Light (Headings)" w:hAnsi="Calibri Light (Headings)" w:cs="Calibri Light (Headings)" w:eastAsia="Calibri Light (Headings)"/>
          <w:b/>
          <w:i/>
          <w:sz w:val="24"/>
          <w:szCs w:val="24"/>
          <w:color w:val="000000"/>
        </w:rPr>
        <w:t>Location: \Init Module\InitAllSettings.xaml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in_ConfigSheets</w:t>
            </w:r>
          </w:p>
        </w:tc>
        <w:tc>
          <w:tcPr>
            <w:tcW w:w="2310" w:type="auto"/>
          </w:tcPr>
          <w:p>
            <w:pPr/>
            <w:r>
              <w:t>InArgument(x:String)</w:t>
            </w:r>
          </w:p>
        </w:tc>
        <w:tc>
          <w:tcPr>
            <w:tcW w:w="2310" w:type="auto"/>
          </w:tcPr>
          <w:p>
            <w:pPr/>
          </w:p>
        </w:tc>
      </w:tr>
      <w:tr>
        <w:tc>
          <w:tcPr>
            <w:tcW w:w="2310" w:type="auto"/>
          </w:tcPr>
          <w:p>
            <w:pPr/>
            <w:r>
              <w:t>in_ConfigFile</w:t>
            </w:r>
          </w:p>
        </w:tc>
        <w:tc>
          <w:tcPr>
            <w:tcW w:w="2310" w:type="auto"/>
          </w:tcPr>
          <w:p>
            <w:pPr/>
            <w:r>
              <w:t>InArgument(x:String)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Today_Date</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Error_Mail.xaml</w:t>
      </w:r>
    </w:p>
    <w:p>
      <w:pPr/>
    </w:p>
    <w:p>
      <w:pPr/>
      <w:r>
        <w:rPr>
          <w:lang w:val=""/>
          <w:rFonts w:ascii="Calibri Light (Headings)" w:hAnsi="Calibri Light (Headings)" w:cs="Calibri Light (Headings)" w:eastAsia="Calibri Light (Headings)"/>
          <w:b/>
          <w:i/>
          <w:sz w:val="24"/>
          <w:szCs w:val="24"/>
          <w:color w:val="000000"/>
        </w:rPr>
        <w:t>Location: \Report_Module\Error_Mail.xaml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Folder_Path.xaml</w:t>
      </w:r>
    </w:p>
    <w:p>
      <w:pPr/>
    </w:p>
    <w:p>
      <w:pPr/>
      <w:r>
        <w:rPr>
          <w:lang w:val=""/>
          <w:rFonts w:ascii="Calibri Light (Headings)" w:hAnsi="Calibri Light (Headings)" w:cs="Calibri Light (Headings)" w:eastAsia="Calibri Light (Headings)"/>
          <w:b/>
          <w:i/>
          <w:sz w:val="24"/>
          <w:szCs w:val="24"/>
          <w:color w:val="000000"/>
        </w:rPr>
        <w:t>Location: \Report_Module\Folder_Path.xaml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Formatting_Report.xaml</w:t>
      </w:r>
    </w:p>
    <w:p>
      <w:pPr/>
    </w:p>
    <w:p>
      <w:pPr/>
      <w:r>
        <w:rPr>
          <w:lang w:val=""/>
          <w:rFonts w:ascii="Calibri Light (Headings)" w:hAnsi="Calibri Light (Headings)" w:cs="Calibri Light (Headings)" w:eastAsia="Calibri Light (Headings)"/>
          <w:b/>
          <w:i/>
          <w:sz w:val="24"/>
          <w:szCs w:val="24"/>
          <w:color w:val="000000"/>
        </w:rPr>
        <w:t>Location: \Report_Module\Formatting_Report.xaml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Long_Leave_Report.xaml</w:t>
      </w:r>
    </w:p>
    <w:p>
      <w:pPr/>
    </w:p>
    <w:p>
      <w:pPr/>
      <w:r>
        <w:rPr>
          <w:lang w:val=""/>
          <w:rFonts w:ascii="Calibri Light (Headings)" w:hAnsi="Calibri Light (Headings)" w:cs="Calibri Light (Headings)" w:eastAsia="Calibri Light (Headings)"/>
          <w:b/>
          <w:i/>
          <w:sz w:val="24"/>
          <w:szCs w:val="24"/>
          <w:color w:val="000000"/>
        </w:rPr>
        <w:t>Location: \Report_Module\Long Leave 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Send_Mail.xaml</w:t>
      </w:r>
    </w:p>
    <w:p>
      <w:pPr/>
    </w:p>
    <w:p>
      <w:pPr/>
      <w:r>
        <w:rPr>
          <w:lang w:val=""/>
          <w:rFonts w:ascii="Calibri Light (Headings)" w:hAnsi="Calibri Light (Headings)" w:cs="Calibri Light (Headings)" w:eastAsia="Calibri Light (Headings)"/>
          <w:b/>
          <w:i/>
          <w:sz w:val="24"/>
          <w:szCs w:val="24"/>
          <w:color w:val="000000"/>
        </w:rPr>
        <w:t>Location: \Report_Module\Send_Mail.xaml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UNP_Report.xaml</w:t>
      </w:r>
    </w:p>
    <w:p>
      <w:pPr/>
    </w:p>
    <w:p>
      <w:pPr/>
      <w:r>
        <w:rPr>
          <w:lang w:val=""/>
          <w:rFonts w:ascii="Calibri Light (Headings)" w:hAnsi="Calibri Light (Headings)" w:cs="Calibri Light (Headings)" w:eastAsia="Calibri Light (Headings)"/>
          <w:b/>
          <w:i/>
          <w:sz w:val="24"/>
          <w:szCs w:val="24"/>
          <w:color w:val="000000"/>
        </w:rPr>
        <w:t>Location: \Report_Module\UNP_Report.xaml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Out_Config</w:t>
            </w:r>
          </w:p>
        </w:tc>
        <w:tc>
          <w:tcPr>
            <w:tcW w:w="2310" w:type="auto"/>
          </w:tcPr>
          <w:p>
            <w:pPr/>
            <w:r>
              <w:t>InOutArgument(scg:Dictionary(x:String, x:Object))</w:t>
            </w:r>
          </w:p>
        </w:tc>
        <w:tc>
          <w:tcPr>
            <w:tcW w:w="2310" w:type="auto"/>
          </w:tcPr>
          <w:p>
            <w:pPr/>
          </w:p>
        </w:tc>
      </w:tr>
      <w:tr>
        <w:tc>
          <w:tcPr>
            <w:tcW w:w="2310" w:type="auto"/>
          </w:tcPr>
          <w:p>
            <w:pPr/>
            <w:r>
              <w:t>Folder_path</w:t>
            </w:r>
          </w:p>
        </w:tc>
        <w:tc>
          <w:tcPr>
            <w:tcW w:w="2310" w:type="auto"/>
          </w:tcPr>
          <w:p>
            <w:pPr/>
            <w:r>
              <w:t>InOutArgument(x:String)</w:t>
            </w:r>
          </w:p>
        </w:tc>
        <w:tc>
          <w:tcPr>
            <w:tcW w:w="2310" w:type="auto"/>
          </w:tcPr>
          <w:p>
            <w:pPr/>
          </w:p>
        </w:tc>
      </w:tr>
      <w:tr>
        <w:tc>
          <w:tcPr>
            <w:tcW w:w="2310" w:type="auto"/>
          </w:tcPr>
          <w:p>
            <w:pPr/>
            <w:r>
              <w:t>Arg_Status</w:t>
            </w:r>
          </w:p>
        </w:tc>
        <w:tc>
          <w:tcPr>
            <w:tcW w:w="2310" w:type="auto"/>
          </w:tcPr>
          <w:p>
            <w:pPr/>
            <w:r>
              <w:t>InOutArgument(x:Boolean)</w:t>
            </w:r>
          </w:p>
        </w:tc>
        <w:tc>
          <w:tcPr>
            <w:tcW w:w="2310" w:type="auto"/>
          </w:tcPr>
          <w:p>
            <w:pPr/>
          </w:p>
        </w:tc>
      </w:tr>
    </w:tbl>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•Init Module\InitAllSettings.xaml</w:t>
            </w:r>
            <w:r>
              <w:br/>
            </w:r>
            <w:r>
              <w:t>•Report_Module\Folder_Path.xaml</w:t>
            </w:r>
            <w:r>
              <w:br/>
            </w:r>
            <w:r>
              <w:t>•Report_Module\UNP_Report.xaml</w:t>
            </w:r>
            <w:r>
              <w:br/>
            </w:r>
            <w:r>
              <w:t>•Report_Module\Long Leave Report.xaml</w:t>
            </w:r>
            <w:r>
              <w:br/>
            </w:r>
            <w:r>
              <w:t>•UNP_Report_Filtering.xaml</w:t>
            </w:r>
            <w:r>
              <w:br/>
            </w:r>
            <w:r>
              <w:t>•Report_Module\Error_Mail.xaml</w:t>
            </w:r>
            <w:r>
              <w:br/>
            </w:r>
            <w:r>
              <w:t>•Report_Module\Send_Mail.xaml</w:t>
            </w:r>
            <w:r>
              <w:br/>
            </w:r>
          </w:p>
        </w:tc>
        <w:tc>
          <w:tcPr>
            <w:tcW w:w="2310" w:type="pct"/>
          </w:tcPr>
          <w:p>
            <w:pPr/>
          </w:p>
        </w:tc>
      </w:tr>
      <w:tr>
        <w:tc>
          <w:tcPr>
            <w:tcW w:w="2310" w:type="pct"/>
          </w:tcPr>
          <w:p>
            <w:pPr/>
            <w:r>
              <w:t>\UNP_Report_Filtering.xaml</w:t>
            </w:r>
          </w:p>
        </w:tc>
        <w:tc>
          <w:tcPr>
            <w:tcW w:w="2310" w:type="pct"/>
          </w:tcPr>
          <w:p>
            <w:pPr/>
          </w:p>
        </w:tc>
        <w:tc>
          <w:tcPr>
            <w:tcW w:w="2310" w:type="pct"/>
          </w:tcPr>
          <w:p>
            <w:pPr/>
            <w:r>
              <w:t>•Main.xaml</w:t>
            </w:r>
            <w:r>
              <w:br/>
            </w:r>
          </w:p>
        </w:tc>
      </w:tr>
      <w:tr>
        <w:tc>
          <w:tcPr>
            <w:tcW w:w="2310" w:type="pct"/>
          </w:tcPr>
          <w:p>
            <w:pPr/>
            <w:r>
              <w:t>\Excel Module\Read_Excel.xaml</w:t>
            </w:r>
          </w:p>
        </w:tc>
        <w:tc>
          <w:tcPr>
            <w:tcW w:w="2310" w:type="pct"/>
          </w:tcPr>
          <w:p>
            <w:pPr/>
          </w:p>
        </w:tc>
        <w:tc>
          <w:tcPr>
            <w:tcW w:w="2310" w:type="pct"/>
          </w:tcPr>
          <w:p>
            <w:pPr/>
            <w:r>
              <w:t>•Init Module\InitAllSettings.xaml</w:t>
            </w:r>
            <w:r>
              <w:br/>
            </w:r>
          </w:p>
        </w:tc>
      </w:tr>
      <w:tr>
        <w:tc>
          <w:tcPr>
            <w:tcW w:w="2310" w:type="pct"/>
          </w:tcPr>
          <w:p>
            <w:pPr/>
            <w:r>
              <w:t>\Init Module\InitAllSettings.xaml</w:t>
            </w:r>
          </w:p>
        </w:tc>
        <w:tc>
          <w:tcPr>
            <w:tcW w:w="2310" w:type="pct"/>
          </w:tcPr>
          <w:p>
            <w:pPr/>
            <w:r>
              <w:t>•Excel Module\Read_Excel.xaml</w:t>
            </w:r>
            <w:r>
              <w:br/>
            </w:r>
          </w:p>
        </w:tc>
        <w:tc>
          <w:tcPr>
            <w:tcW w:w="2310" w:type="pct"/>
          </w:tcPr>
          <w:p>
            <w:pPr/>
            <w:r>
              <w:t>•Main.xaml</w:t>
            </w:r>
            <w:r>
              <w:br/>
            </w:r>
          </w:p>
        </w:tc>
      </w:tr>
      <w:tr>
        <w:tc>
          <w:tcPr>
            <w:tcW w:w="2310" w:type="pct"/>
          </w:tcPr>
          <w:p>
            <w:pPr/>
            <w:r>
              <w:t>\Report_Module\Error_Mail.xaml</w:t>
            </w:r>
          </w:p>
        </w:tc>
        <w:tc>
          <w:tcPr>
            <w:tcW w:w="2310" w:type="pct"/>
          </w:tcPr>
          <w:p>
            <w:pPr/>
          </w:p>
        </w:tc>
        <w:tc>
          <w:tcPr>
            <w:tcW w:w="2310" w:type="pct"/>
          </w:tcPr>
          <w:p>
            <w:pPr/>
            <w:r>
              <w:t>•Main.xaml</w:t>
            </w:r>
            <w:r>
              <w:br/>
            </w:r>
          </w:p>
        </w:tc>
      </w:tr>
      <w:tr>
        <w:tc>
          <w:tcPr>
            <w:tcW w:w="2310" w:type="pct"/>
          </w:tcPr>
          <w:p>
            <w:pPr/>
            <w:r>
              <w:t>\Report_Module\Folder_Path.xaml</w:t>
            </w:r>
          </w:p>
        </w:tc>
        <w:tc>
          <w:tcPr>
            <w:tcW w:w="2310" w:type="pct"/>
          </w:tcPr>
          <w:p>
            <w:pPr/>
          </w:p>
        </w:tc>
        <w:tc>
          <w:tcPr>
            <w:tcW w:w="2310" w:type="pct"/>
          </w:tcPr>
          <w:p>
            <w:pPr/>
            <w:r>
              <w:t>•Main.xaml</w:t>
            </w:r>
            <w:r>
              <w:br/>
            </w:r>
          </w:p>
        </w:tc>
      </w:tr>
      <w:tr>
        <w:tc>
          <w:tcPr>
            <w:tcW w:w="2310" w:type="pct"/>
          </w:tcPr>
          <w:p>
            <w:pPr/>
            <w:r>
              <w:t>\Report_Module\Formatting_Report.xaml</w:t>
            </w:r>
          </w:p>
        </w:tc>
        <w:tc>
          <w:tcPr>
            <w:tcW w:w="2310" w:type="pct"/>
          </w:tcPr>
          <w:p>
            <w:pPr/>
          </w:p>
        </w:tc>
        <w:tc>
          <w:tcPr>
            <w:tcW w:w="2310" w:type="pct"/>
          </w:tcPr>
          <w:p>
            <w:pPr/>
          </w:p>
        </w:tc>
      </w:tr>
      <w:tr>
        <w:tc>
          <w:tcPr>
            <w:tcW w:w="2310" w:type="pct"/>
          </w:tcPr>
          <w:p>
            <w:pPr/>
            <w:r>
              <w:t>\Report_Module\Long Leave Report.xaml</w:t>
            </w:r>
          </w:p>
        </w:tc>
        <w:tc>
          <w:tcPr>
            <w:tcW w:w="2310" w:type="pct"/>
          </w:tcPr>
          <w:p>
            <w:pPr/>
          </w:p>
        </w:tc>
        <w:tc>
          <w:tcPr>
            <w:tcW w:w="2310" w:type="pct"/>
          </w:tcPr>
          <w:p>
            <w:pPr/>
            <w:r>
              <w:t>•Main.xaml</w:t>
            </w:r>
            <w:r>
              <w:br/>
            </w:r>
          </w:p>
        </w:tc>
      </w:tr>
      <w:tr>
        <w:tc>
          <w:tcPr>
            <w:tcW w:w="2310" w:type="pct"/>
          </w:tcPr>
          <w:p>
            <w:pPr/>
            <w:r>
              <w:t>\Report_Module\Send_Mail.xaml</w:t>
            </w:r>
          </w:p>
        </w:tc>
        <w:tc>
          <w:tcPr>
            <w:tcW w:w="2310" w:type="pct"/>
          </w:tcPr>
          <w:p>
            <w:pPr/>
          </w:p>
        </w:tc>
        <w:tc>
          <w:tcPr>
            <w:tcW w:w="2310" w:type="pct"/>
          </w:tcPr>
          <w:p>
            <w:pPr/>
            <w:r>
              <w:t>•Main.xaml</w:t>
            </w:r>
            <w:r>
              <w:br/>
            </w:r>
          </w:p>
        </w:tc>
      </w:tr>
      <w:tr>
        <w:tc>
          <w:tcPr>
            <w:tcW w:w="2310" w:type="pct"/>
          </w:tcPr>
          <w:p>
            <w:pPr/>
            <w:r>
              <w:t>\Report_Module\UNP_Report.xaml</w:t>
            </w:r>
          </w:p>
        </w:tc>
        <w:tc>
          <w:tcPr>
            <w:tcW w:w="2310" w:type="pct"/>
          </w:tcPr>
          <w:p>
            <w:pPr/>
          </w:p>
        </w:tc>
        <w:tc>
          <w:tcPr>
            <w:tcW w:w="2310" w:type="pct"/>
          </w:tcPr>
          <w:p>
            <w:pPr/>
            <w:r>
              <w:t>•Main.xaml</w:t>
            </w:r>
            <w:r>
              <w:br/>
            </w: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BalaReva.Excel.Activities:   [2021.0.0]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UiPath.Database.Activities:   [1.7.1]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[1.18.1]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[22.10.3]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[22.10.3]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f5e93536e64440ae" /><Relationship Type="http://schemas.openxmlformats.org/officeDocument/2006/relationships/numbering" Target="/word/numbering.xml" Id="R430942acbc124a2f" /><Relationship Type="http://schemas.openxmlformats.org/officeDocument/2006/relationships/settings" Target="/word/settings.xml" Id="R9422deec84cb4de5" /></Relationships>
</file>